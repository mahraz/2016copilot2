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280" w:before="0" w:after="0"/>
        <w:ind w:firstLine="720"/>
        <w:rPr/>
      </w:pPr>
      <w:r>
        <w:rPr>
          <w:rFonts w:cs="Times New Roman" w:ascii="Times New Roman" w:hAnsi="Times New Roman"/>
          <w:sz w:val="24"/>
          <w:szCs w:val="24"/>
        </w:rPr>
        <w:t xml:space="preserve">Over the last decade, it has become clear that many published research articles contain errors in the reported statistical results </w:t>
      </w:r>
      <w:r>
        <w:rPr>
          <w:rFonts w:cs="Times New Roman" w:ascii="Times New Roman" w:hAnsi="Times New Roman"/>
          <w:sz w:val="24"/>
          <w:szCs w:val="24"/>
        </w:rPr>
      </w:r>
      <w:r>
        <w:fldChar w:fldCharType="end"/>
      </w:r>
      <w:r>
        <w:fldChar w:fldCharType="begin"/>
      </w:r>
      <w:r>
        <w:instrText>ADDIN EN.CITE.DATA</w:instrText>
      </w:r>
      <w:r>
        <w:fldChar w:fldCharType="separate"/>
      </w:r>
      <w:bookmarkStart w:id="0" w:name="__Fieldmark__613_58483342"/>
      <w:bookmarkStart w:id="1" w:name="__Fieldmark__612_58483342"/>
      <w:bookmarkEnd w:id="0"/>
      <w:r>
        <w:rPr>
          <w:rFonts w:cs="Times New Roman" w:ascii="Times New Roman" w:hAnsi="Times New Roman"/>
          <w:sz w:val="24"/>
          <w:szCs w:val="24"/>
        </w:rPr>
        <w:t>(Bakker &amp; Wicherts, 2011; Berle &amp; Starcevic, 2007; Caperos &amp; Pardo, 2013; Garcia-Berthou &amp; Alcaraz, 2004; Nuijten, Hartgerink, van Assen, Epskamp, &amp; Wicherts, 2015; Veldkamp, Nuijten, Dominguez-Alvarez, van Assen, &amp; Wicherts, 2014; Wicherts, Bakker, &amp; Molenaar, 2011)</w:t>
      </w:r>
      <w:r>
        <w:rPr>
          <w:rFonts w:cs="Times New Roman" w:ascii="Times New Roman" w:hAnsi="Times New Roman"/>
          <w:sz w:val="24"/>
          <w:szCs w:val="24"/>
        </w:rPr>
      </w:r>
      <w:r>
        <w:fldChar w:fldCharType="end"/>
      </w:r>
      <w:bookmarkEnd w:id="1"/>
      <w:r>
        <w:rPr>
          <w:rFonts w:cs="Times New Roman" w:ascii="Times New Roman" w:hAnsi="Times New Roman"/>
          <w:sz w:val="24"/>
          <w:szCs w:val="24"/>
        </w:rPr>
        <w:t xml:space="preserve">. Veldkamp et al. </w:t>
      </w:r>
      <w:r>
        <w:fldChar w:fldCharType="begin"/>
      </w:r>
      <w:r>
        <w:instrText>ADDIN EN.CITE &lt;EndNote&gt;&lt;Cite ExcludeAuth="1"&gt;&lt;Author&gt;Veldkamp&lt;/Author&gt;&lt;Year&gt;2014&lt;/Year&gt;&lt;RecNum&gt;1082&lt;/RecNum&gt;&lt;DisplayText&gt;(2014)&lt;/DisplayText&gt;&lt;record&gt;&lt;rec-number&gt;1082&lt;/rec-number&gt;&lt;foreign-keys&gt;&lt;key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2" w:name="__Fieldmark__619_58483342"/>
      <w:r>
        <w:rPr>
          <w:rFonts w:cs="Times New Roman" w:ascii="Times New Roman" w:hAnsi="Times New Roman"/>
          <w:sz w:val="24"/>
          <w:szCs w:val="24"/>
        </w:rPr>
        <w:t>(2014)</w:t>
      </w:r>
      <w:r>
        <w:rPr>
          <w:rFonts w:cs="Times New Roman" w:ascii="Times New Roman" w:hAnsi="Times New Roman"/>
          <w:sz w:val="24"/>
          <w:szCs w:val="24"/>
        </w:rPr>
      </w:r>
      <w:r>
        <w:fldChar w:fldCharType="end"/>
      </w:r>
      <w:bookmarkEnd w:id="2"/>
      <w:r>
        <w:rPr>
          <w:rFonts w:cs="Times New Roman" w:ascii="Times New Roman" w:hAnsi="Times New Roman"/>
          <w:sz w:val="24"/>
          <w:szCs w:val="24"/>
        </w:rPr>
        <w:t xml:space="preserve"> investigated whether collaboration on statistical analyses, as proposed by Wicherts </w:t>
      </w:r>
      <w:r>
        <w:fldChar w:fldCharType="begin"/>
      </w:r>
      <w:r>
        <w:instrText>ADDIN EN.CITE &lt;EndNote&gt;&lt;Cite ExcludeAuth="1"&gt;&lt;Author&gt;Wicherts&lt;/Author&gt;&lt;Year&gt;2011&lt;/Year&gt;&lt;RecNum&gt;697&lt;/RecNum&gt;&lt;DisplayText&gt;(2011)&lt;/DisplayText&gt;&lt;record&gt;&lt;rec-number&gt;697&lt;/rec-number&gt;&lt;foreign-keys&gt;&lt;key app="EN" db-id="ztpf9wxdpwz5taeeweuvf9wma9d2wr5pt5z5" timestamp="1321627987"&gt;697&lt;/key&gt;&lt;/foreign-keys&gt;&lt;ref-type name="Journal Article"&gt;17&lt;/ref-type&gt;&lt;contributors&gt;&lt;authors&gt;&lt;author&gt;Wicherts, J. M.&lt;/author&gt;&lt;/authors&gt;&lt;/contributors&gt;&lt;titles&gt;&lt;title&gt;Psychology must learn a lesson from fraud case&lt;/title&gt;&lt;secondary-title&gt;Nature&lt;/secondary-title&gt;&lt;/titles&gt;&lt;periodical&gt;&lt;full-title&gt;Nature&lt;/full-title&gt;&lt;/periodical&gt;&lt;pages&gt;7&lt;/pages&gt;&lt;volume&gt;480&lt;/volume&gt;&lt;dates&gt;&lt;year&gt;2011&lt;/year&gt;&lt;/dates&gt;&lt;urls&gt;&lt;/urls&gt;&lt;electronic-resource-num&gt;10.1038/480007a&lt;/electronic-resource-num&gt;&lt;/record&gt;&lt;/Cite&gt;&lt;/EndNote&gt;</w:instrText>
      </w:r>
      <w:r>
        <w:fldChar w:fldCharType="separate"/>
      </w:r>
      <w:bookmarkStart w:id="3" w:name="__Fieldmark__629_58483342"/>
      <w:r>
        <w:rPr>
          <w:rFonts w:cs="Times New Roman" w:ascii="Times New Roman" w:hAnsi="Times New Roman"/>
          <w:sz w:val="24"/>
          <w:szCs w:val="24"/>
        </w:rPr>
        <w:t>(2011)</w:t>
      </w:r>
      <w:r>
        <w:rPr>
          <w:rFonts w:cs="Times New Roman" w:ascii="Times New Roman" w:hAnsi="Times New Roman"/>
          <w:sz w:val="24"/>
          <w:szCs w:val="24"/>
        </w:rPr>
      </w:r>
      <w:r>
        <w:fldChar w:fldCharType="end"/>
      </w:r>
      <w:bookmarkEnd w:id="3"/>
      <w:r>
        <w:rPr>
          <w:rFonts w:cs="Times New Roman" w:ascii="Times New Roman" w:hAnsi="Times New Roman"/>
          <w:sz w:val="24"/>
          <w:szCs w:val="24"/>
        </w:rPr>
        <w:t xml:space="preserve">, was associated with reduced error rates in psychology articles. While they confirmed the high reporting error rates in psychology and established that collaboration on statistical analysis is uncommon among psychologists, they found no association between collaboration and reporting error rates. However, their data had several limitations that may have limited the study’s capability to detect this potential association. First, estimation of collaboration on statistical analysis was based on a questionnaire asking authors to recall who had been involved in the statistical analyses reported in their paper, which may have yielded inaccurate responses. Second, e-mails from the respondents to the authors in response to the survey showed that the questionnaire was perceived as sensitive, possibly leading to response bias and expectancy effects. Third, collaboration was defined as ‘more than one author involved in the statistical analyses’, prohibiting analysis of the relationship between reporting errors and </w:t>
      </w:r>
      <w:r>
        <w:rPr>
          <w:rFonts w:cs="Times New Roman" w:ascii="Times New Roman" w:hAnsi="Times New Roman"/>
          <w:i/>
          <w:sz w:val="24"/>
          <w:szCs w:val="24"/>
        </w:rPr>
        <w:t>number</w:t>
      </w:r>
      <w:r>
        <w:rPr>
          <w:rFonts w:cs="Times New Roman" w:ascii="Times New Roman" w:hAnsi="Times New Roman"/>
          <w:sz w:val="24"/>
          <w:szCs w:val="24"/>
        </w:rPr>
        <w:t xml:space="preserve"> of authors involved in the analysis. Fourth, the study suffered from lack of power due to a low overall response rate and an overestimated expected effect size. </w:t>
      </w:r>
    </w:p>
    <w:p>
      <w:pPr>
        <w:pStyle w:val="Normal"/>
        <w:spacing w:lineRule="auto" w:line="240" w:before="0" w:after="0"/>
        <w:ind w:firstLine="720"/>
        <w:rPr/>
      </w:pPr>
      <w:r>
        <w:rPr>
          <w:rFonts w:cs="Times New Roman" w:ascii="Times New Roman" w:hAnsi="Times New Roman"/>
          <w:sz w:val="24"/>
          <w:szCs w:val="24"/>
        </w:rPr>
        <w:t xml:space="preserve">For these reasons, we propose an alternative design to test the hypothesis that collaboration on statistical analysis can help reduce statistical reporting errors: by relating statistical reporting errors to the number of authors responsible for the data analysis as reported in the ‘author contributions’ section of all psychology research articles published in the multidisciplinary journal PLoS One to date (currently 12.098). This does not only allow us to more objectively determine how many authors were involved in the statistical analyses, but also to examine in a much much larger sample whether there is an association between the number of authors involved in the analyses and error rates. While our software to detect statistical reporting can currently only be applied to articles employing the reporting style of the American Psychological Association (APA) style </w:t>
      </w:r>
      <w:r>
        <w:fldChar w:fldCharType="begin"/>
      </w:r>
      <w: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4" w:name="__Fieldmark__698_58483342"/>
      <w:r>
        <w:rPr>
          <w:rFonts w:cs="Times New Roman" w:ascii="Times New Roman" w:hAnsi="Times New Roman"/>
          <w:sz w:val="24"/>
          <w:szCs w:val="24"/>
        </w:rPr>
        <w:t>(American Psychological Association, 2010)</w:t>
      </w:r>
      <w:r>
        <w:rPr>
          <w:rFonts w:cs="Times New Roman" w:ascii="Times New Roman" w:hAnsi="Times New Roman"/>
          <w:sz w:val="24"/>
          <w:szCs w:val="24"/>
        </w:rPr>
      </w:r>
      <w:r>
        <w:fldChar w:fldCharType="end"/>
      </w:r>
      <w:bookmarkEnd w:id="4"/>
      <w:r>
        <w:rPr>
          <w:rFonts w:cs="Times New Roman" w:ascii="Times New Roman" w:hAnsi="Times New Roman"/>
          <w:sz w:val="24"/>
          <w:szCs w:val="24"/>
        </w:rPr>
        <w:t xml:space="preserve"> we will also extract the author contribution information from all other research articles published in PLoS One to date (currently 149.460). This will enable us to compare major research areas in terms of mean number of authors responsible for the statistical analyses relative to the number of authors on the article, how often the first author of the paper is listed among those responsible for the data analysis, and how many of the authors who contributed to writing the paper are listed among those responsible for the data analysis.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1A. Main hypothesis</w:t>
      </w:r>
    </w:p>
    <w:p>
      <w:pPr>
        <w:pStyle w:val="ListParagraph"/>
        <w:numPr>
          <w:ilvl w:val="0"/>
          <w:numId w:val="2"/>
        </w:numPr>
        <w:spacing w:lineRule="auto" w:line="240" w:before="0" w:after="0"/>
        <w:rPr>
          <w:rFonts w:ascii="Times New Roman" w:hAnsi="Times New Roman" w:cs="Times New Roman"/>
          <w:sz w:val="24"/>
          <w:szCs w:val="24"/>
        </w:rPr>
      </w:pPr>
      <w:r>
        <w:rPr>
          <w:rFonts w:cs="Times New Roman" w:ascii="Times New Roman" w:hAnsi="Times New Roman"/>
          <w:sz w:val="24"/>
          <w:szCs w:val="24"/>
        </w:rPr>
        <w:t>Collaboration on statistical analysis is associated with reduced error probabilities in the reporting of statistical results in published psychology research articles.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1B. Main statistical hypotheses to test confirmatively:</w:t>
      </w:r>
    </w:p>
    <w:p>
      <w:pPr>
        <w:pStyle w:val="ListParagraph"/>
        <w:numPr>
          <w:ilvl w:val="0"/>
          <w:numId w:val="4"/>
        </w:numPr>
        <w:spacing w:lineRule="auto" w:line="240" w:before="0" w:after="0"/>
        <w:rPr>
          <w:rFonts w:ascii="Times New Roman" w:hAnsi="Times New Roman" w:cs="Times New Roman"/>
          <w:i/>
          <w:i/>
          <w:sz w:val="24"/>
          <w:szCs w:val="24"/>
        </w:rPr>
      </w:pPr>
      <w:r>
        <w:rPr>
          <w:rFonts w:cs="Times New Roman" w:ascii="Times New Roman" w:hAnsi="Times New Roman"/>
          <w:sz w:val="24"/>
          <w:szCs w:val="24"/>
        </w:rPr>
        <w:t xml:space="preserve">The probability that a paper contains at least one p-value that is incongruent with its test statistic and degrees of freedom is lower in papers in which more than one person was involved in the statistical analyses than in papers in which only one person was involved in the statistical analyses. </w:t>
      </w:r>
      <w:r>
        <w:rPr>
          <w:rFonts w:cs="Times New Roman" w:ascii="Times New Roman" w:hAnsi="Times New Roman"/>
          <w:i/>
          <w:sz w:val="24"/>
          <w:szCs w:val="24"/>
        </w:rPr>
        <w:t xml:space="preserve"> Simple logistic regression analysis with whether a paper contains at least one p-value that is congruent as dependent variable and </w:t>
      </w:r>
      <w:commentRangeStart w:id="0"/>
      <w:r>
        <w:rPr>
          <w:rFonts w:cs="Times New Roman" w:ascii="Times New Roman" w:hAnsi="Times New Roman"/>
          <w:i/>
          <w:sz w:val="24"/>
          <w:szCs w:val="24"/>
        </w:rPr>
        <w:t>(dummy-coded)</w:t>
      </w:r>
      <w:r>
        <w:rPr>
          <w:rFonts w:cs="Times New Roman" w:ascii="Times New Roman" w:hAnsi="Times New Roman"/>
          <w:i/>
          <w:sz w:val="24"/>
          <w:szCs w:val="24"/>
        </w:rPr>
      </w:r>
      <w:commentRangeEnd w:id="0"/>
      <w:r>
        <w:commentReference w:id="0"/>
      </w:r>
      <w:r>
        <w:rPr>
          <w:rFonts w:cs="Times New Roman" w:ascii="Times New Roman" w:hAnsi="Times New Roman"/>
          <w:i/>
          <w:sz w:val="24"/>
          <w:szCs w:val="24"/>
        </w:rPr>
        <w:t xml:space="preserve"> number of authors involved in the analyses as predictor. </w:t>
      </w:r>
    </w:p>
    <w:p>
      <w:pPr>
        <w:pStyle w:val="ListParagraph"/>
        <w:numPr>
          <w:ilvl w:val="0"/>
          <w:numId w:val="4"/>
        </w:numPr>
        <w:spacing w:lineRule="auto" w:line="240" w:before="0" w:after="0"/>
        <w:rPr>
          <w:rFonts w:ascii="Times New Roman" w:hAnsi="Times New Roman" w:cs="Times New Roman"/>
          <w:i/>
          <w:i/>
          <w:sz w:val="24"/>
          <w:szCs w:val="24"/>
        </w:rPr>
      </w:pPr>
      <w:r>
        <w:rPr>
          <w:rFonts w:cs="Times New Roman" w:ascii="Times New Roman" w:hAnsi="Times New Roman"/>
          <w:sz w:val="24"/>
          <w:szCs w:val="24"/>
        </w:rPr>
        <w:t xml:space="preserve">The probability that a paper contains at least one p-value that is incongruent with its test statistic and degrees of freedom to the extent that it affects statistical significance </w:t>
      </w:r>
      <w:bookmarkStart w:id="5" w:name="_GoBack"/>
      <w:bookmarkEnd w:id="5"/>
      <w:r>
        <w:rPr>
          <w:rFonts w:cs="Times New Roman" w:ascii="Times New Roman" w:hAnsi="Times New Roman"/>
          <w:sz w:val="24"/>
          <w:szCs w:val="24"/>
        </w:rPr>
        <w:t xml:space="preserve">is lower in papers in which more than one person was involved in the statistical analyses than in papers in which only one person was involved in the statistical analyses. </w:t>
      </w:r>
      <w:r>
        <w:rPr>
          <w:rFonts w:cs="Times New Roman" w:ascii="Times New Roman" w:hAnsi="Times New Roman"/>
          <w:i/>
          <w:sz w:val="24"/>
          <w:szCs w:val="24"/>
        </w:rPr>
        <w:t>Simple logistic regression analysis with whether a paper contains at least one p-value that is incongruent to the extent that is affects statistical significance as dependent variable and (dummy-coded) number of authors involved in the analyses as predictor.</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probability that a p-value is incongruent with its test statistic and degrees of freedom is lower if more than one person was involved in the statistical analyses than when only one person was involved in the statistical analyses. </w:t>
      </w:r>
      <w:r>
        <w:rPr>
          <w:rFonts w:cs="Times New Roman" w:ascii="Times New Roman" w:hAnsi="Times New Roman"/>
          <w:i/>
          <w:sz w:val="24"/>
          <w:szCs w:val="24"/>
        </w:rPr>
        <w:t>Multilevel logistic regression analysis with whether a p-value is incongruent as dependent variable, (dummy-coded) number of authors involved in the analyses as fixed factor, and article as random factor.</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probability that a p-value is incongruent with its test statistic and degrees of freedom to the extent that it affects statistical significance is lower if more than one person was involved in the statistical analyses than when only one person was involved in the statistical analyses. </w:t>
      </w:r>
      <w:r>
        <w:rPr>
          <w:rFonts w:cs="Times New Roman" w:ascii="Times New Roman" w:hAnsi="Times New Roman"/>
          <w:i/>
          <w:sz w:val="24"/>
          <w:szCs w:val="24"/>
        </w:rPr>
        <w:t>Multilevel logistic regression analysis with whether a p-value is incongruent to the extent that it affects statistical significance as dependent variable, (dummy-coded) number of authors involved in the analyses as fixed factor, and article as random factor.</w:t>
      </w:r>
    </w:p>
    <w:p>
      <w:pPr>
        <w:pStyle w:val="ListParagraph"/>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2A. Secondary hypotheses</w:t>
      </w:r>
    </w:p>
    <w:p>
      <w:pPr>
        <w:pStyle w:val="ListParagraph"/>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first author being involved in the statistical analyses is associated with increased serious error probabilities in the reporting of statistical results in published psychology research articles. </w:t>
      </w:r>
    </w:p>
    <w:p>
      <w:pPr>
        <w:pStyle w:val="ListParagraph"/>
        <w:numPr>
          <w:ilvl w:val="0"/>
          <w:numId w:val="3"/>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Reported conflicts of interest are associated with increased serious error probabilities in the reporting of statistical results in published psychology research articles.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2B. Secondary statistical hypotheses to test confirmatively:</w:t>
      </w:r>
    </w:p>
    <w:p>
      <w:pPr>
        <w:pStyle w:val="ListParagraph"/>
        <w:numPr>
          <w:ilvl w:val="0"/>
          <w:numId w:val="4"/>
        </w:numPr>
        <w:spacing w:lineRule="auto" w:line="240" w:before="0" w:after="0"/>
        <w:rPr>
          <w:rFonts w:ascii="Times New Roman" w:hAnsi="Times New Roman" w:cs="Times New Roman"/>
          <w:i/>
          <w:i/>
          <w:sz w:val="24"/>
          <w:szCs w:val="24"/>
        </w:rPr>
      </w:pPr>
      <w:r>
        <w:rPr>
          <w:rFonts w:cs="Times New Roman" w:ascii="Times New Roman" w:hAnsi="Times New Roman"/>
          <w:sz w:val="24"/>
          <w:szCs w:val="24"/>
        </w:rPr>
        <w:t xml:space="preserve">The probability that a paper contains at least one p-value that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 </w:t>
      </w:r>
      <w:r>
        <w:rPr>
          <w:rFonts w:cs="Times New Roman" w:ascii="Times New Roman" w:hAnsi="Times New Roman"/>
          <w:i/>
          <w:sz w:val="24"/>
          <w:szCs w:val="24"/>
        </w:rPr>
        <w:t xml:space="preserve">Simple logistic regression analysis with whether a paper contains at least one incongruent p-value as dependent variable and whether the first author was involved in the analyses as predictor. </w:t>
      </w:r>
    </w:p>
    <w:p>
      <w:pPr>
        <w:pStyle w:val="ListParagraph"/>
        <w:numPr>
          <w:ilvl w:val="0"/>
          <w:numId w:val="4"/>
        </w:numPr>
        <w:spacing w:lineRule="auto" w:line="240" w:before="0" w:after="0"/>
        <w:rPr>
          <w:rFonts w:ascii="Times New Roman" w:hAnsi="Times New Roman" w:cs="Times New Roman"/>
          <w:i/>
          <w:i/>
          <w:sz w:val="24"/>
          <w:szCs w:val="24"/>
        </w:rPr>
      </w:pPr>
      <w:r>
        <w:rPr>
          <w:rFonts w:cs="Times New Roman" w:ascii="Times New Roman" w:hAnsi="Times New Roman"/>
          <w:sz w:val="24"/>
          <w:szCs w:val="24"/>
        </w:rPr>
        <w:t xml:space="preserve">The probability that a p-value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 </w:t>
      </w:r>
      <w:r>
        <w:rPr>
          <w:rFonts w:cs="Times New Roman" w:ascii="Times New Roman" w:hAnsi="Times New Roman"/>
          <w:i/>
          <w:sz w:val="24"/>
          <w:szCs w:val="24"/>
        </w:rPr>
        <w:t xml:space="preserve">Multilevel logistic regression analysis with whether a p-value is incongruent as dependent variable, whether the first author was involved in the statistical analyses as fixed factor, and article as random factor. </w:t>
      </w:r>
    </w:p>
    <w:p>
      <w:pPr>
        <w:pStyle w:val="ListParagraph"/>
        <w:numPr>
          <w:ilvl w:val="0"/>
          <w:numId w:val="4"/>
        </w:numPr>
        <w:spacing w:lineRule="auto" w:line="240" w:before="0" w:after="0"/>
        <w:rPr>
          <w:rFonts w:ascii="Times New Roman" w:hAnsi="Times New Roman" w:cs="Times New Roman"/>
          <w:i/>
          <w:i/>
          <w:sz w:val="24"/>
          <w:szCs w:val="24"/>
        </w:rPr>
      </w:pPr>
      <w:r>
        <w:rPr>
          <w:rFonts w:cs="Times New Roman" w:ascii="Times New Roman" w:hAnsi="Times New Roman"/>
          <w:sz w:val="24"/>
          <w:szCs w:val="24"/>
        </w:rPr>
        <w:t xml:space="preserve">The probability that a paper contains at least one p-value that is incongruent with its test statistic and degrees of freedom to the extent that it affects statistical significance is higher in papers in which the authors declared a conflict of interest than in papers in which the authors declared no conflict of interest. </w:t>
      </w:r>
      <w:r>
        <w:rPr>
          <w:rFonts w:cs="Times New Roman" w:ascii="Times New Roman" w:hAnsi="Times New Roman"/>
          <w:i/>
          <w:sz w:val="24"/>
          <w:szCs w:val="24"/>
        </w:rPr>
        <w:t xml:space="preserve">Simple logistic regression analysis with whether a paper contains at least one incongruent p-value as dependent variable and whether the declared a conflict of interest as predictor. </w:t>
      </w:r>
    </w:p>
    <w:p>
      <w:pPr>
        <w:pStyle w:val="ListParagraph"/>
        <w:numPr>
          <w:ilvl w:val="0"/>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probability that a p-value is incongruent with its test statistic and degrees of freedom to the extent that it affects statistical significance is higher in papers in which the authors declared a conflict of interest than in papers in which the authors declared no conflict of interest. </w:t>
      </w:r>
      <w:r>
        <w:rPr>
          <w:rFonts w:cs="Times New Roman" w:ascii="Times New Roman" w:hAnsi="Times New Roman"/>
          <w:i/>
          <w:sz w:val="24"/>
          <w:szCs w:val="24"/>
        </w:rPr>
        <w:t>Multilevel logistic regression analysis with whether a p-value is incongruent as dependent variable, whether the authors declared a conflict of interest as fixed factor, and article as random factor.</w:t>
      </w:r>
    </w:p>
    <w:p>
      <w:pPr>
        <w:pStyle w:val="ListParagraph"/>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3A. Exploratory research questions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5"/>
        </w:numPr>
        <w:spacing w:lineRule="auto" w:line="240" w:before="0" w:after="0"/>
        <w:rPr>
          <w:rFonts w:ascii="Times New Roman" w:hAnsi="Times New Roman" w:cs="Times New Roman"/>
          <w:sz w:val="24"/>
          <w:szCs w:val="24"/>
        </w:rPr>
      </w:pPr>
      <w:r>
        <w:rPr>
          <w:rFonts w:cs="Times New Roman" w:ascii="Times New Roman" w:hAnsi="Times New Roman"/>
          <w:sz w:val="24"/>
          <w:szCs w:val="24"/>
        </w:rPr>
        <w:t>Are there differences between countries in error probabilities in the reporting of statistical results in published psychology research articles?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3B. Exploratory statistical analyses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6"/>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probability that a paper contains at least one p-value that is incongruent with its test statistic and degrees of freedom can be predicted by country. </w:t>
      </w:r>
      <w:r>
        <w:rPr>
          <w:rFonts w:cs="Times New Roman" w:ascii="Times New Roman" w:hAnsi="Times New Roman"/>
          <w:i/>
          <w:sz w:val="24"/>
          <w:szCs w:val="24"/>
        </w:rPr>
        <w:t>Simple logistic regression analysis with whether a paper contains at least one incongruent p-value as dependent variable and country as predictor.</w:t>
      </w:r>
    </w:p>
    <w:p>
      <w:pPr>
        <w:pStyle w:val="ListParagraph"/>
        <w:numPr>
          <w:ilvl w:val="0"/>
          <w:numId w:val="6"/>
        </w:numPr>
        <w:spacing w:lineRule="auto" w:line="240" w:before="0" w:after="0"/>
        <w:rPr>
          <w:rFonts w:ascii="Times New Roman" w:hAnsi="Times New Roman" w:cs="Times New Roman"/>
          <w:sz w:val="24"/>
          <w:szCs w:val="24"/>
        </w:rPr>
      </w:pPr>
      <w:r>
        <w:rPr>
          <w:rFonts w:cs="Times New Roman" w:ascii="Times New Roman" w:hAnsi="Times New Roman"/>
          <w:sz w:val="24"/>
          <w:szCs w:val="24"/>
        </w:rPr>
        <w:t>The probability that a paper contains at least one p-value that is incongruent with its test statistic and degrees of freedom to the extent that it affects statistical significance can be predicted by country.</w:t>
      </w:r>
      <w:r>
        <w:rPr>
          <w:rFonts w:cs="Times New Roman" w:ascii="Times New Roman" w:hAnsi="Times New Roman"/>
          <w:i/>
          <w:sz w:val="24"/>
          <w:szCs w:val="24"/>
        </w:rPr>
        <w:t xml:space="preserve"> Simple logistic regression analysis with whether a paper contains at least one p-value that is incongruent to the extent that is affects statistical significance as dependent variable country as predictor.</w:t>
      </w:r>
    </w:p>
    <w:p>
      <w:pPr>
        <w:pStyle w:val="ListParagraph"/>
        <w:numPr>
          <w:ilvl w:val="0"/>
          <w:numId w:val="6"/>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probability that a p-value is incongruent with its test statistic and degrees of freedom can be predicted by country. </w:t>
      </w:r>
      <w:r>
        <w:rPr>
          <w:rFonts w:cs="Times New Roman" w:ascii="Times New Roman" w:hAnsi="Times New Roman"/>
          <w:i/>
          <w:sz w:val="24"/>
          <w:szCs w:val="24"/>
        </w:rPr>
        <w:t>Multilevel logistic regression analysis with whether a p-value is incongruent as dependent variable, country as fixed factor, and article as random factor.</w:t>
      </w:r>
    </w:p>
    <w:p>
      <w:pPr>
        <w:pStyle w:val="ListParagraph"/>
        <w:numPr>
          <w:ilvl w:val="0"/>
          <w:numId w:val="6"/>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probability that a p-value is incongruent with its test statistic and degrees of freedom to the extent that it affects statistical significance can be predicted by country. </w:t>
      </w:r>
      <w:r>
        <w:rPr>
          <w:rFonts w:cs="Times New Roman" w:ascii="Times New Roman" w:hAnsi="Times New Roman"/>
          <w:i/>
          <w:sz w:val="24"/>
          <w:szCs w:val="24"/>
        </w:rPr>
        <w:t>Multilevel logistic regression analysis with whether a p-value is incongruent to the extent that it affects statistical significance as dependent variable, country as fixed factor, and article as random factor.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Data</w:t>
      </w:r>
    </w:p>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Data to collect</w:t>
      </w:r>
    </w:p>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All research articles PLoS One</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Doi </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Authors (full names, in order of authorship)</w:t>
      </w:r>
    </w:p>
    <w:p>
      <w:pPr>
        <w:pStyle w:val="ListParagraph"/>
        <w:numPr>
          <w:ilvl w:val="0"/>
          <w:numId w:val="1"/>
        </w:numPr>
        <w:spacing w:lineRule="auto" w:line="240" w:before="0" w:after="0"/>
        <w:rPr/>
      </w:pPr>
      <w:r>
        <w:rPr>
          <w:rFonts w:cs="Times New Roman" w:ascii="Times New Roman" w:hAnsi="Times New Roman"/>
          <w:sz w:val="24"/>
          <w:szCs w:val="24"/>
        </w:rPr>
        <w:t>Author contributions, 4 sections [author_notes: ‘conceived and designed the experiments’, ‘performed the experiments’, ‘analyzed the data’ and ‘wrote the paper’] (initials).</w:t>
      </w:r>
    </w:p>
    <w:p>
      <w:pPr>
        <w:pStyle w:val="ListParagraph"/>
        <w:numPr>
          <w:ilvl w:val="0"/>
          <w:numId w:val="1"/>
        </w:numPr>
        <w:spacing w:lineRule="auto" w:line="240" w:before="0" w:after="0"/>
        <w:rPr/>
      </w:pPr>
      <w:ins w:id="0" w:author="chjh " w:date="2016-03-17T13:05:00Z">
        <w:r>
          <w:rPr>
            <w:rFonts w:cs="Times New Roman" w:ascii="Times New Roman" w:hAnsi="Times New Roman"/>
            <w:sz w:val="24"/>
            <w:szCs w:val="24"/>
          </w:rPr>
          <w:t>Journal</w:t>
        </w:r>
      </w:ins>
    </w:p>
    <w:p>
      <w:pPr>
        <w:pStyle w:val="ListParagraph"/>
        <w:numPr>
          <w:ilvl w:val="0"/>
          <w:numId w:val="1"/>
        </w:numPr>
        <w:spacing w:lineRule="auto" w:line="240" w:before="0" w:after="0"/>
        <w:rPr>
          <w:rFonts w:ascii="Times New Roman" w:hAnsi="Times New Roman" w:cs="Times New Roman"/>
          <w:i/>
          <w:i/>
          <w:sz w:val="24"/>
          <w:szCs w:val="24"/>
        </w:rPr>
      </w:pPr>
      <w:del w:id="1" w:author="chjh " w:date="2016-03-17T13:05:00Z">
        <w:r>
          <w:rPr>
            <w:rFonts w:cs="Times New Roman" w:ascii="Times New Roman" w:hAnsi="Times New Roman"/>
            <w:sz w:val="24"/>
            <w:szCs w:val="24"/>
          </w:rPr>
          <w:delText>Subject area level 1, all categories listed</w:delText>
        </w:r>
      </w:del>
    </w:p>
    <w:p>
      <w:pPr>
        <w:pStyle w:val="ListParagraph"/>
        <w:numPr>
          <w:ilvl w:val="0"/>
          <w:numId w:val="1"/>
        </w:numPr>
        <w:spacing w:lineRule="auto" w:line="240" w:before="0" w:after="0"/>
        <w:rPr>
          <w:rFonts w:ascii="Times New Roman" w:hAnsi="Times New Roman" w:cs="Times New Roman"/>
          <w:i/>
          <w:i/>
          <w:sz w:val="24"/>
          <w:szCs w:val="24"/>
        </w:rPr>
      </w:pPr>
      <w:del w:id="2" w:author="chjh " w:date="2016-03-17T13:05:00Z">
        <w:r>
          <w:rPr>
            <w:rFonts w:cs="Times New Roman" w:ascii="Times New Roman" w:hAnsi="Times New Roman"/>
            <w:sz w:val="24"/>
            <w:szCs w:val="24"/>
          </w:rPr>
          <w:delText xml:space="preserve">Subject are level 2, all categories listed </w:delText>
        </w:r>
      </w:del>
      <w:del w:id="3" w:author="chjh " w:date="2016-03-17T13:05:00Z">
        <w:r>
          <w:rPr>
            <w:rFonts w:cs="Times New Roman" w:ascii="Times New Roman" w:hAnsi="Times New Roman"/>
            <w:i/>
            <w:sz w:val="24"/>
            <w:szCs w:val="24"/>
          </w:rPr>
          <w:delText xml:space="preserve">(psychology should be level 2 as its level 1 is ‘social sciences’) </w:delText>
        </w:r>
      </w:del>
    </w:p>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 xml:space="preserve"> </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For all psychology articles, also:</w:t>
      </w:r>
    </w:p>
    <w:p>
      <w:pPr>
        <w:pStyle w:val="ListParagraph"/>
        <w:numPr>
          <w:ilvl w:val="0"/>
          <w:numId w:val="1"/>
        </w:numPr>
        <w:spacing w:lineRule="auto" w:line="240" w:before="0" w:after="0"/>
        <w:rPr>
          <w:rFonts w:ascii="Times New Roman" w:hAnsi="Times New Roman" w:cs="Times New Roman"/>
          <w:sz w:val="24"/>
          <w:szCs w:val="24"/>
        </w:rPr>
      </w:pPr>
      <w:del w:id="4" w:author="chjh " w:date="2016-03-17T13:07:00Z">
        <w:r>
          <w:rPr>
            <w:rFonts w:cs="Times New Roman" w:ascii="Times New Roman" w:hAnsi="Times New Roman"/>
            <w:sz w:val="24"/>
            <w:szCs w:val="24"/>
          </w:rPr>
          <w:delText>Results</w:delText>
        </w:r>
      </w:del>
      <w:ins w:id="5" w:author="chjh " w:date="2016-03-17T13:07:00Z">
        <w:r>
          <w:rPr>
            <w:rFonts w:cs="Times New Roman" w:ascii="Times New Roman" w:hAnsi="Times New Roman"/>
            <w:sz w:val="24"/>
            <w:szCs w:val="24"/>
          </w:rPr>
          <w:t>Full text paper</w:t>
        </w:r>
      </w:ins>
      <w:del w:id="6" w:author="chjh " w:date="2016-03-17T13:07:00Z">
        <w:r>
          <w:rPr>
            <w:rFonts w:cs="Times New Roman" w:ascii="Times New Roman" w:hAnsi="Times New Roman"/>
            <w:sz w:val="24"/>
            <w:szCs w:val="24"/>
          </w:rPr>
          <w:delText xml:space="preserve"> section</w:delText>
        </w:r>
      </w:del>
    </w:p>
    <w:p>
      <w:pPr>
        <w:pStyle w:val="ListParagraph"/>
        <w:numPr>
          <w:ilvl w:val="0"/>
          <w:numId w:val="1"/>
        </w:numPr>
        <w:spacing w:lineRule="auto" w:line="240" w:before="0" w:after="0"/>
        <w:rPr>
          <w:rFonts w:ascii="Times New Roman" w:hAnsi="Times New Roman" w:cs="Times New Roman"/>
          <w:sz w:val="24"/>
          <w:szCs w:val="24"/>
        </w:rPr>
      </w:pPr>
      <w:del w:id="7" w:author="chjh " w:date="2016-03-17T13:05:00Z">
        <w:r>
          <w:rPr>
            <w:rFonts w:cs="Times New Roman" w:ascii="Times New Roman" w:hAnsi="Times New Roman"/>
            <w:sz w:val="24"/>
            <w:szCs w:val="24"/>
          </w:rPr>
          <w:delText>Subject area level 3 (i.e. within psychology), all categories listed</w:delText>
        </w:r>
      </w:del>
    </w:p>
    <w:p>
      <w:pPr>
        <w:pStyle w:val="ListParagraph"/>
        <w:spacing w:lineRule="auto" w:line="24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rPr>
          <w:rFonts w:ascii="Times New Roman" w:hAnsi="Times New Roman" w:cs="Times New Roman"/>
          <w:sz w:val="24"/>
          <w:szCs w:val="24"/>
          <w:u w:val="single"/>
        </w:rPr>
      </w:pPr>
      <w:r>
        <w:rPr>
          <w:rFonts w:cs="Times New Roman" w:ascii="Times New Roman" w:hAnsi="Times New Roman"/>
          <w:sz w:val="24"/>
          <w:szCs w:val="24"/>
          <w:u w:val="single"/>
        </w:rPr>
        <w:t>Data to extract from papers</w:t>
      </w:r>
    </w:p>
    <w:p>
      <w:pPr>
        <w:pStyle w:val="ListParagraph"/>
        <w:numPr>
          <w:ilvl w:val="0"/>
          <w:numId w:val="1"/>
        </w:numPr>
        <w:spacing w:lineRule="auto" w:line="240" w:before="0" w:after="0"/>
        <w:rPr>
          <w:rFonts w:ascii="Times New Roman" w:hAnsi="Times New Roman" w:cs="Times New Roman"/>
          <w:i/>
          <w:i/>
          <w:sz w:val="24"/>
          <w:szCs w:val="24"/>
        </w:rPr>
      </w:pPr>
      <w:del w:id="8" w:author="chjh " w:date="2016-03-17T13:15:00Z">
        <w:r>
          <w:rPr>
            <w:rFonts w:cs="Times New Roman" w:ascii="Times New Roman" w:hAnsi="Times New Roman"/>
            <w:sz w:val="24"/>
            <w:szCs w:val="24"/>
          </w:rPr>
          <w:delText xml:space="preserve">List of author names [order must be useable to determine author position] </w:delText>
        </w:r>
      </w:del>
      <w:del w:id="9" w:author="chjh " w:date="2016-03-17T13:15: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pPr>
      <w:commentRangeStart w:id="1"/>
      <w:r>
        <w:rPr>
          <w:rFonts w:cs="Times New Roman" w:ascii="Times New Roman" w:hAnsi="Times New Roman"/>
          <w:sz w:val="24"/>
          <w:szCs w:val="24"/>
        </w:rPr>
        <w:t>First author name</w:t>
      </w:r>
      <w:ins w:id="10" w:author="chjh " w:date="2016-03-17T13:16:00Z">
        <w:commentRangeEnd w:id="1"/>
        <w:r>
          <w:commentReference w:id="1"/>
        </w:r>
        <w:r>
          <w:rPr>
            <w:rFonts w:cs="Times New Roman" w:ascii="Times New Roman" w:hAnsi="Times New Roman"/>
            <w:sz w:val="24"/>
            <w:szCs w:val="24"/>
          </w:rPr>
        </w:r>
      </w:ins>
    </w:p>
    <w:p>
      <w:pPr>
        <w:pStyle w:val="ListParagraph"/>
        <w:numPr>
          <w:ilvl w:val="0"/>
          <w:numId w:val="1"/>
        </w:numPr>
        <w:spacing w:lineRule="auto" w:line="240" w:before="0" w:after="0"/>
        <w:rPr>
          <w:strike/>
        </w:rPr>
      </w:pPr>
      <w:commentRangeStart w:id="2"/>
      <w:r>
        <w:rPr>
          <w:rFonts w:cs="Times New Roman" w:ascii="Times New Roman" w:hAnsi="Times New Roman"/>
          <w:strike/>
          <w:sz w:val="24"/>
          <w:szCs w:val="24"/>
          <w:rPrChange w:id="0" w:author="chjh " w:date="2016-03-17T13:16:00Z"/>
        </w:rPr>
        <w:t>Country of first author (i.e. country of (1</w:t>
      </w:r>
      <w:r>
        <w:rPr>
          <w:rFonts w:cs="Times New Roman" w:ascii="Times New Roman" w:hAnsi="Times New Roman"/>
          <w:strike/>
          <w:sz w:val="24"/>
          <w:szCs w:val="24"/>
          <w:vertAlign w:val="superscript"/>
          <w:rPrChange w:id="0" w:author="chjh " w:date="2016-03-17T13:16:00Z"/>
        </w:rPr>
        <w:t>st</w:t>
      </w:r>
      <w:r>
        <w:rPr>
          <w:rFonts w:cs="Times New Roman" w:ascii="Times New Roman" w:hAnsi="Times New Roman"/>
          <w:strike/>
          <w:sz w:val="24"/>
          <w:szCs w:val="24"/>
          <w:rPrChange w:id="0" w:author="chjh " w:date="2016-03-17T13:16:00Z"/>
        </w:rPr>
        <w:t xml:space="preserve">) affiliation of first author) </w:t>
      </w:r>
      <w:r>
        <w:rPr>
          <w:rFonts w:cs="Times New Roman" w:ascii="Times New Roman" w:hAnsi="Times New Roman"/>
          <w:i/>
          <w:strike/>
          <w:sz w:val="24"/>
          <w:szCs w:val="24"/>
          <w:rPrChange w:id="0" w:author="chjh " w:date="2016-03-17T13:16:00Z"/>
        </w:rPr>
        <w:t>(all research papers)</w:t>
      </w:r>
      <w:ins w:id="15" w:author="chjh " w:date="2016-03-17T13:16:00Z">
        <w:commentRangeEnd w:id="2"/>
        <w:r>
          <w:commentReference w:id="2"/>
        </w:r>
        <w:r>
          <w:rPr>
            <w:rFonts w:cs="Times New Roman" w:ascii="Times New Roman" w:hAnsi="Times New Roman"/>
            <w:i/>
            <w:strike/>
            <w:sz w:val="24"/>
            <w:szCs w:val="24"/>
          </w:rPr>
        </w:r>
      </w:ins>
    </w:p>
    <w:p>
      <w:pPr>
        <w:pStyle w:val="ListParagraph"/>
        <w:numPr>
          <w:ilvl w:val="0"/>
          <w:numId w:val="1"/>
        </w:numPr>
        <w:spacing w:lineRule="auto" w:line="240" w:before="0" w:after="0"/>
        <w:rPr/>
      </w:pPr>
      <w:commentRangeStart w:id="3"/>
      <w:r>
        <w:rPr>
          <w:rFonts w:cs="Times New Roman" w:ascii="Times New Roman" w:hAnsi="Times New Roman"/>
          <w:sz w:val="24"/>
          <w:szCs w:val="24"/>
        </w:rPr>
        <w:t>List of abbreviated author names (initials first name and surname) [create based on author names</w:t>
      </w:r>
    </w:p>
    <w:p>
      <w:pPr>
        <w:pStyle w:val="ListParagraph"/>
        <w:numPr>
          <w:ilvl w:val="0"/>
          <w:numId w:val="1"/>
        </w:numPr>
        <w:spacing w:lineRule="auto" w:line="240" w:before="0" w:after="0"/>
        <w:rPr/>
      </w:pPr>
      <w:del w:id="17" w:author="chjh " w:date="2016-03-17T13:25:00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test if created initials appear in any of the extracted author contributions, if not, check. Again order must be useable to determine author position] </w:t>
      </w:r>
      <w:r>
        <w:rPr>
          <w:rFonts w:cs="Times New Roman" w:ascii="Times New Roman" w:hAnsi="Times New Roman"/>
          <w:i/>
          <w:sz w:val="24"/>
          <w:szCs w:val="24"/>
        </w:rPr>
        <w:t>(all research papers)</w:t>
      </w:r>
      <w:r>
        <w:rPr>
          <w:rFonts w:cs="Times New Roman" w:ascii="Times New Roman" w:hAnsi="Times New Roman"/>
          <w:sz w:val="24"/>
          <w:szCs w:val="24"/>
        </w:rPr>
        <w:t xml:space="preserve"> </w:t>
      </w:r>
    </w:p>
    <w:p>
      <w:pPr>
        <w:pStyle w:val="ListParagraph"/>
        <w:numPr>
          <w:ilvl w:val="0"/>
          <w:numId w:val="1"/>
        </w:numPr>
        <w:spacing w:lineRule="auto" w:line="240" w:before="0" w:after="0"/>
        <w:rPr/>
      </w:pPr>
      <w:ins w:id="18" w:author="chjh " w:date="2016-03-17T13:23:00Z">
        <w:r>
          <w:rPr>
            <w:rFonts w:cs="Times New Roman" w:ascii="Times New Roman" w:hAnsi="Times New Roman"/>
            <w:sz w:val="24"/>
            <w:szCs w:val="24"/>
          </w:rPr>
          <w:t xml:space="preserve">Count number of authors on paper [number] </w:t>
        </w:r>
      </w:ins>
      <w:ins w:id="19" w:author="chjh " w:date="2016-03-17T13:23:00Z">
        <w:r>
          <w:rPr>
            <w:rFonts w:cs="Times New Roman" w:ascii="Times New Roman" w:hAnsi="Times New Roman"/>
            <w:i/>
            <w:sz w:val="24"/>
            <w:szCs w:val="24"/>
          </w:rPr>
          <w:t>(all research papers)</w:t>
        </w:r>
      </w:ins>
      <w:ins w:id="20" w:author="chjh " w:date="2016-03-17T13:23:00Z">
        <w:r>
          <w:rPr>
            <w:rFonts w:cs="Times New Roman" w:ascii="Times New Roman" w:hAnsi="Times New Roman"/>
            <w:sz w:val="24"/>
            <w:szCs w:val="24"/>
          </w:rPr>
          <w:t xml:space="preserve"> </w:t>
        </w:r>
      </w:ins>
      <w:ins w:id="21" w:author="chjh " w:date="2016-03-17T13:19:00Z">
        <w:commentRangeEnd w:id="3"/>
        <w:r>
          <w:commentReference w:id="3"/>
        </w:r>
        <w:r>
          <w:rPr>
            <w:rFonts w:cs="Times New Roman" w:ascii="Times New Roman" w:hAnsi="Times New Roman"/>
            <w:sz w:val="24"/>
            <w:szCs w:val="24"/>
          </w:rPr>
        </w:r>
      </w:ins>
    </w:p>
    <w:p>
      <w:pPr>
        <w:pStyle w:val="ListParagraph"/>
        <w:numPr>
          <w:ilvl w:val="0"/>
          <w:numId w:val="1"/>
        </w:numPr>
        <w:spacing w:lineRule="auto" w:line="240" w:before="0" w:after="0"/>
        <w:rPr/>
      </w:pPr>
      <w:ins w:id="22" w:author="chjh " w:date="2016-03-17T13:44:00Z">
        <w:r>
          <w:rPr>
            <w:rFonts w:cs="Times New Roman" w:ascii="Times New Roman" w:hAnsi="Times New Roman"/>
            <w:sz w:val="24"/>
            <w:szCs w:val="24"/>
          </w:rPr>
          <w:t>Competing interest [0/1]</w:t>
        </w:r>
      </w:ins>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List of abbreviated author names of those who ‘Conceived and designed the experiments’ [in author contributions 1]</w:t>
      </w:r>
      <w:r>
        <w:rPr>
          <w:rFonts w:cs="Times New Roman" w:ascii="Times New Roman" w:hAnsi="Times New Roman"/>
          <w:i/>
          <w:sz w:val="24"/>
          <w:szCs w:val="24"/>
        </w:rPr>
        <w:t xml:space="preserve"> (all research papers)</w:t>
      </w:r>
      <w:r>
        <w:rPr>
          <w:rFonts w:cs="Times New Roman" w:ascii="Times New Roman" w:hAnsi="Times New Roman"/>
          <w:sz w:val="24"/>
          <w:szCs w:val="24"/>
        </w:rPr>
        <w:t xml:space="preserve"> </w:t>
      </w:r>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List of abbreviated author names of those who ‘Performed the experiments’ [in author contributions 2] </w:t>
      </w:r>
      <w:r>
        <w:rPr>
          <w:rFonts w:cs="Times New Roman" w:ascii="Times New Roman" w:hAnsi="Times New Roman"/>
          <w:i/>
          <w:sz w:val="24"/>
          <w:szCs w:val="24"/>
        </w:rPr>
        <w:t>(all research papers)</w:t>
      </w:r>
    </w:p>
    <w:p>
      <w:pPr>
        <w:pStyle w:val="ListParagraph"/>
        <w:numPr>
          <w:ilvl w:val="0"/>
          <w:numId w:val="1"/>
        </w:numPr>
        <w:spacing w:lineRule="auto" w:line="240" w:before="0" w:after="0"/>
        <w:rPr/>
      </w:pPr>
      <w:r>
        <w:rPr>
          <w:rFonts w:cs="Times New Roman" w:ascii="Times New Roman" w:hAnsi="Times New Roman"/>
          <w:sz w:val="24"/>
          <w:szCs w:val="24"/>
        </w:rPr>
        <w:t xml:space="preserve">List of abbreviated author names of those who ‘Analyzed the data’ [in author contributions 3] </w:t>
      </w:r>
      <w:del w:id="23" w:author="chjh " w:date="2016-03-17T13:24:00Z">
        <w:r>
          <w:rPr>
            <w:rFonts w:cs="Times New Roman" w:ascii="Times New Roman" w:hAnsi="Times New Roman"/>
            <w:sz w:val="24"/>
            <w:szCs w:val="24"/>
          </w:rPr>
          <w:delText>(</w:delText>
        </w:r>
      </w:del>
      <w:del w:id="24" w:author="chjh " w:date="2016-03-17T13:24:00Z">
        <w:r>
          <w:rPr>
            <w:rFonts w:cs="Times New Roman" w:ascii="Times New Roman" w:hAnsi="Times New Roman"/>
            <w:color w:val="FF0000"/>
            <w:sz w:val="24"/>
            <w:szCs w:val="24"/>
          </w:rPr>
          <w:delText>CHECK</w:delText>
        </w:r>
      </w:del>
      <w:del w:id="25" w:author="chjh " w:date="2016-03-17T13:24:00Z">
        <w:r>
          <w:rPr>
            <w:rFonts w:cs="Times New Roman" w:ascii="Times New Roman" w:hAnsi="Times New Roman"/>
            <w:sz w:val="24"/>
            <w:szCs w:val="24"/>
          </w:rPr>
          <w:delText xml:space="preserve">!! Is this always nr 3??) </w:delText>
        </w:r>
      </w:del>
      <w:r>
        <w:rPr>
          <w:rFonts w:cs="Times New Roman" w:ascii="Times New Roman" w:hAnsi="Times New Roman"/>
          <w:i/>
          <w:sz w:val="24"/>
          <w:szCs w:val="24"/>
        </w:rPr>
        <w:t>(all research papers)</w:t>
      </w:r>
    </w:p>
    <w:p>
      <w:pPr>
        <w:pStyle w:val="ListParagraph"/>
        <w:numPr>
          <w:ilvl w:val="0"/>
          <w:numId w:val="1"/>
        </w:numPr>
        <w:spacing w:lineRule="auto" w:line="240" w:before="0" w:after="0"/>
        <w:rPr/>
      </w:pPr>
      <w:ins w:id="26" w:author="chjh " w:date="2016-03-17T13:24:00Z">
        <w:r>
          <w:rPr>
            <w:rFonts w:cs="Times New Roman" w:ascii="Times New Roman" w:hAnsi="Times New Roman"/>
            <w:i/>
            <w:sz w:val="24"/>
            <w:szCs w:val="24"/>
          </w:rPr>
          <w:t xml:space="preserve">Count number of authors </w:t>
        </w:r>
      </w:ins>
      <w:ins w:id="27" w:author="chjh " w:date="2016-03-17T13:24:00Z">
        <w:r>
          <w:rPr>
            <w:rFonts w:cs="Times New Roman" w:ascii="Times New Roman" w:hAnsi="Times New Roman"/>
            <w:i/>
            <w:sz w:val="24"/>
            <w:szCs w:val="24"/>
          </w:rPr>
          <w:t xml:space="preserve">per contribution </w:t>
        </w:r>
      </w:ins>
      <w:ins w:id="28" w:author="chjh " w:date="2016-03-17T13:24:00Z">
        <w:r>
          <w:rPr>
            <w:rFonts w:cs="Times New Roman" w:ascii="Times New Roman" w:hAnsi="Times New Roman"/>
            <w:i/>
            <w:sz w:val="24"/>
            <w:szCs w:val="24"/>
          </w:rPr>
          <w:t>[number] (all research paper)</w:t>
        </w:r>
      </w:ins>
    </w:p>
    <w:p>
      <w:pPr>
        <w:pStyle w:val="ListParagraph"/>
        <w:numPr>
          <w:ilvl w:val="0"/>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List of abbreviated author names of those who ‘Wrote the paper’ [in author contributions 4] </w:t>
      </w:r>
      <w:r>
        <w:rPr>
          <w:rFonts w:cs="Times New Roman" w:ascii="Times New Roman" w:hAnsi="Times New Roman"/>
          <w:i/>
          <w:sz w:val="24"/>
          <w:szCs w:val="24"/>
        </w:rPr>
        <w:t>(all research papers)</w:t>
      </w:r>
    </w:p>
    <w:p>
      <w:pPr>
        <w:pStyle w:val="ListParagraph"/>
        <w:numPr>
          <w:ilvl w:val="0"/>
          <w:numId w:val="1"/>
        </w:numPr>
        <w:spacing w:lineRule="auto" w:line="240" w:before="0" w:after="0"/>
        <w:rPr>
          <w:rFonts w:ascii="Times New Roman" w:hAnsi="Times New Roman" w:cs="Times New Roman"/>
          <w:i/>
          <w:i/>
          <w:sz w:val="24"/>
          <w:szCs w:val="24"/>
        </w:rPr>
      </w:pPr>
      <w:del w:id="29" w:author="chjh " w:date="2016-03-17T13:22:00Z">
        <w:r>
          <w:rPr>
            <w:rFonts w:cs="Times New Roman" w:ascii="Times New Roman" w:hAnsi="Times New Roman"/>
            <w:sz w:val="24"/>
            <w:szCs w:val="24"/>
          </w:rPr>
          <w:delText xml:space="preserve">Subject areas [first level subject areas, string with all subject areas] </w:delText>
        </w:r>
      </w:del>
      <w:del w:id="30" w:author="chjh " w:date="2016-03-17T13:22: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pPr>
      <w:del w:id="31" w:author="chjh " w:date="2016-03-17T13:22:00Z">
        <w:r>
          <w:rPr>
            <w:rFonts w:cs="Times New Roman" w:ascii="Times New Roman" w:hAnsi="Times New Roman"/>
            <w:sz w:val="24"/>
            <w:szCs w:val="24"/>
          </w:rPr>
          <w:delText xml:space="preserve">Subject areas [second level subject areas, string with all subject areas] </w:delText>
        </w:r>
      </w:del>
      <w:del w:id="32" w:author="chjh " w:date="2016-03-17T13:22: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rFonts w:ascii="Times New Roman" w:hAnsi="Times New Roman" w:cs="Times New Roman"/>
          <w:i/>
          <w:i/>
          <w:sz w:val="24"/>
          <w:szCs w:val="24"/>
        </w:rPr>
      </w:pPr>
      <w:del w:id="33" w:author="chjh " w:date="2016-03-17T13:22:00Z">
        <w:r>
          <w:rPr>
            <w:rFonts w:cs="Times New Roman" w:ascii="Times New Roman" w:hAnsi="Times New Roman"/>
            <w:sz w:val="24"/>
            <w:szCs w:val="24"/>
          </w:rPr>
          <w:delText xml:space="preserve">Subject areas [third level subject areas, string with all subject areas] </w:delText>
        </w:r>
      </w:del>
      <w:del w:id="34" w:author="chjh " w:date="2016-03-17T13:22:00Z">
        <w:r>
          <w:rPr>
            <w:rFonts w:cs="Times New Roman" w:ascii="Times New Roman" w:hAnsi="Times New Roman"/>
            <w:i/>
            <w:sz w:val="24"/>
            <w:szCs w:val="24"/>
          </w:rPr>
          <w:delText>(psychology papers only)</w:delText>
        </w:r>
      </w:del>
    </w:p>
    <w:p>
      <w:pPr>
        <w:pStyle w:val="ListParagraph"/>
        <w:numPr>
          <w:ilvl w:val="0"/>
          <w:numId w:val="1"/>
        </w:numPr>
        <w:spacing w:lineRule="auto" w:line="240" w:before="0" w:after="0"/>
        <w:rPr/>
      </w:pPr>
      <w:del w:id="35" w:author="chjh " w:date="2016-03-17T13:23:00Z">
        <w:r>
          <w:rPr>
            <w:rFonts w:cs="Times New Roman" w:ascii="Times New Roman" w:hAnsi="Times New Roman"/>
            <w:sz w:val="24"/>
            <w:szCs w:val="24"/>
          </w:rPr>
          <w:delText>Results</w:delText>
        </w:r>
      </w:del>
      <w:ins w:id="36" w:author="chjh " w:date="2016-03-17T13:23:00Z">
        <w:r>
          <w:rPr>
            <w:rFonts w:cs="Times New Roman" w:ascii="Times New Roman" w:hAnsi="Times New Roman"/>
            <w:sz w:val="24"/>
            <w:szCs w:val="24"/>
          </w:rPr>
          <w:t>Full-text</w:t>
        </w:r>
      </w:ins>
      <w:r>
        <w:rPr>
          <w:rFonts w:cs="Times New Roman" w:ascii="Times New Roman" w:hAnsi="Times New Roman"/>
          <w:sz w:val="24"/>
          <w:szCs w:val="24"/>
        </w:rPr>
        <w:t xml:space="preserve"> </w:t>
      </w:r>
      <w:del w:id="37" w:author="chjh " w:date="2016-03-17T13:23:00Z">
        <w:r>
          <w:rPr>
            <w:rFonts w:cs="Times New Roman" w:ascii="Times New Roman" w:hAnsi="Times New Roman"/>
            <w:sz w:val="24"/>
            <w:szCs w:val="24"/>
          </w:rPr>
          <w:delText>section</w:delText>
        </w:r>
      </w:del>
      <w:r>
        <w:rPr>
          <w:rFonts w:cs="Times New Roman" w:ascii="Times New Roman" w:hAnsi="Times New Roman"/>
          <w:sz w:val="24"/>
          <w:szCs w:val="24"/>
        </w:rPr>
        <w:t xml:space="preserve"> </w:t>
      </w:r>
      <w:r>
        <w:rPr>
          <w:rFonts w:cs="Times New Roman" w:ascii="Times New Roman" w:hAnsi="Times New Roman"/>
          <w:i/>
          <w:sz w:val="24"/>
          <w:szCs w:val="24"/>
        </w:rPr>
        <w:t>(psychology articles only)</w:t>
      </w:r>
    </w:p>
    <w:p>
      <w:pPr>
        <w:pStyle w:val="ListParagraph"/>
        <w:numPr>
          <w:ilvl w:val="1"/>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Extract from results section:</w:t>
      </w:r>
    </w:p>
    <w:p>
      <w:pPr>
        <w:pStyle w:val="ListParagraph"/>
        <w:numPr>
          <w:ilvl w:val="2"/>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All test-statistics</w:t>
      </w:r>
    </w:p>
    <w:p>
      <w:pPr>
        <w:pStyle w:val="ListParagraph"/>
        <w:numPr>
          <w:ilvl w:val="2"/>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All </w:t>
      </w:r>
      <w:r>
        <w:rPr>
          <w:rFonts w:cs="Times New Roman" w:ascii="Times New Roman" w:hAnsi="Times New Roman"/>
          <w:i/>
          <w:sz w:val="24"/>
          <w:szCs w:val="24"/>
        </w:rPr>
        <w:t>p</w:t>
      </w:r>
      <w:r>
        <w:rPr>
          <w:rFonts w:cs="Times New Roman" w:ascii="Times New Roman" w:hAnsi="Times New Roman"/>
          <w:sz w:val="24"/>
          <w:szCs w:val="24"/>
        </w:rPr>
        <w:t>-values</w:t>
      </w:r>
    </w:p>
    <w:p>
      <w:pPr>
        <w:pStyle w:val="ListParagraph"/>
        <w:numPr>
          <w:ilvl w:val="2"/>
          <w:numId w:val="1"/>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Whether </w:t>
      </w:r>
      <w:r>
        <w:rPr>
          <w:rFonts w:cs="Times New Roman" w:ascii="Times New Roman" w:hAnsi="Times New Roman"/>
          <w:i/>
          <w:sz w:val="24"/>
          <w:szCs w:val="24"/>
        </w:rPr>
        <w:t>p</w:t>
      </w:r>
      <w:r>
        <w:rPr>
          <w:rFonts w:cs="Times New Roman" w:ascii="Times New Roman" w:hAnsi="Times New Roman"/>
          <w:sz w:val="24"/>
          <w:szCs w:val="24"/>
        </w:rPr>
        <w:t>-values are consistent or not</w:t>
      </w:r>
    </w:p>
    <w:p>
      <w:pPr>
        <w:pStyle w:val="ListParagraph"/>
        <w:numPr>
          <w:ilvl w:val="2"/>
          <w:numId w:val="1"/>
        </w:numPr>
        <w:spacing w:lineRule="auto" w:line="240" w:before="0" w:after="0"/>
        <w:rPr/>
      </w:pPr>
      <w:r>
        <w:rPr>
          <w:rFonts w:cs="Times New Roman" w:ascii="Times New Roman" w:hAnsi="Times New Roman"/>
          <w:sz w:val="24"/>
          <w:szCs w:val="24"/>
        </w:rPr>
        <w:t xml:space="preserve">Whether inconsistent </w:t>
      </w:r>
      <w:r>
        <w:rPr>
          <w:rFonts w:cs="Times New Roman" w:ascii="Times New Roman" w:hAnsi="Times New Roman"/>
          <w:i/>
          <w:sz w:val="24"/>
          <w:szCs w:val="24"/>
        </w:rPr>
        <w:t>p</w:t>
      </w:r>
      <w:r>
        <w:rPr>
          <w:rFonts w:cs="Times New Roman" w:ascii="Times New Roman" w:hAnsi="Times New Roman"/>
          <w:sz w:val="24"/>
          <w:szCs w:val="24"/>
        </w:rPr>
        <w:t>-value is a gross error or not</w:t>
      </w:r>
    </w:p>
    <w:p>
      <w:pPr>
        <w:pStyle w:val="ListParagraph"/>
        <w:numPr>
          <w:ilvl w:val="1"/>
          <w:numId w:val="1"/>
        </w:numPr>
        <w:spacing w:lineRule="auto" w:line="240" w:before="0" w:after="0"/>
        <w:rPr/>
      </w:pPr>
      <w:ins w:id="38" w:author="chjh " w:date="2016-03-17T13:42:00Z">
        <w:r>
          <w:rPr>
            <w:rFonts w:cs="Times New Roman" w:ascii="Times New Roman" w:hAnsi="Times New Roman"/>
            <w:sz w:val="24"/>
            <w:szCs w:val="24"/>
          </w:rPr>
          <w:t>Also include in statcheck file</w:t>
        </w:r>
      </w:ins>
    </w:p>
    <w:p>
      <w:pPr>
        <w:pStyle w:val="ListParagraph"/>
        <w:numPr>
          <w:ilvl w:val="2"/>
          <w:numId w:val="1"/>
        </w:numPr>
        <w:spacing w:lineRule="auto" w:line="240" w:before="0" w:after="0"/>
        <w:rPr/>
      </w:pPr>
      <w:ins w:id="39" w:author="chjh " w:date="2016-03-17T13:42:00Z">
        <w:r>
          <w:rPr>
            <w:rFonts w:cs="Times New Roman" w:ascii="Times New Roman" w:hAnsi="Times New Roman"/>
            <w:sz w:val="24"/>
            <w:szCs w:val="24"/>
          </w:rPr>
          <w:t>Number of contributors on data-analysis</w:t>
        </w:r>
      </w:ins>
      <w:ins w:id="40" w:author="chjh " w:date="2016-03-17T13:43:00Z">
        <w:r>
          <w:rPr>
            <w:rFonts w:cs="Times New Roman" w:ascii="Times New Roman" w:hAnsi="Times New Roman"/>
            <w:sz w:val="24"/>
            <w:szCs w:val="24"/>
          </w:rPr>
          <w:t xml:space="preserve"> [count]</w:t>
        </w:r>
      </w:ins>
    </w:p>
    <w:p>
      <w:pPr>
        <w:pStyle w:val="ListParagraph"/>
        <w:numPr>
          <w:ilvl w:val="2"/>
          <w:numId w:val="1"/>
        </w:numPr>
        <w:spacing w:lineRule="auto" w:line="240" w:before="0" w:after="0"/>
        <w:rPr/>
      </w:pPr>
      <w:ins w:id="41" w:author="chjh " w:date="2016-03-17T13:43:00Z">
        <w:r>
          <w:rPr>
            <w:rFonts w:cs="Times New Roman" w:ascii="Times New Roman" w:hAnsi="Times New Roman"/>
            <w:sz w:val="24"/>
            <w:szCs w:val="24"/>
          </w:rPr>
          <w:t>First author in data-analysis [0/1]</w:t>
        </w:r>
      </w:ins>
    </w:p>
    <w:p>
      <w:pPr>
        <w:pStyle w:val="ListParagraph"/>
        <w:numPr>
          <w:ilvl w:val="2"/>
          <w:numId w:val="1"/>
        </w:numPr>
        <w:spacing w:lineRule="auto" w:line="240" w:before="0" w:after="0"/>
        <w:rPr>
          <w:rFonts w:ascii="Times New Roman" w:hAnsi="Times New Roman" w:cs="Times New Roman"/>
          <w:sz w:val="24"/>
          <w:szCs w:val="24"/>
        </w:rPr>
      </w:pPr>
      <w:ins w:id="42" w:author="chjh " w:date="2016-03-17T13:43:00Z">
        <w:r>
          <w:rPr>
            <w:rFonts w:cs="Times New Roman" w:ascii="Times New Roman" w:hAnsi="Times New Roman"/>
            <w:sz w:val="24"/>
            <w:szCs w:val="24"/>
          </w:rPr>
          <w:t>Competing interest [0/1]</w:t>
        </w:r>
      </w:ins>
    </w:p>
    <w:p>
      <w:pPr>
        <w:pStyle w:val="ListParagraph"/>
        <w:numPr>
          <w:ilvl w:val="1"/>
          <w:numId w:val="1"/>
        </w:numPr>
        <w:spacing w:lineRule="auto" w:line="240" w:before="0" w:after="0"/>
        <w:rPr/>
      </w:pPr>
      <w:ins w:id="43" w:author="chjh " w:date="2016-03-17T13:26:00Z">
        <w:r>
          <w:rPr>
            <w:rFonts w:cs="Times New Roman" w:ascii="Times New Roman" w:hAnsi="Times New Roman"/>
            <w:sz w:val="24"/>
            <w:szCs w:val="24"/>
          </w:rPr>
          <w:t xml:space="preserve">Number of </w:t>
        </w:r>
      </w:ins>
      <w:ins w:id="44" w:author="chjh " w:date="2016-03-17T13:26:00Z">
        <w:r>
          <w:rPr>
            <w:rFonts w:cs="Times New Roman" w:ascii="Times New Roman" w:hAnsi="Times New Roman"/>
            <w:i/>
            <w:sz w:val="24"/>
            <w:szCs w:val="24"/>
          </w:rPr>
          <w:t>p</w:t>
        </w:r>
      </w:ins>
      <w:ins w:id="45" w:author="chjh " w:date="2016-03-17T13:26:00Z">
        <w:r>
          <w:rPr>
            <w:rFonts w:cs="Times New Roman" w:ascii="Times New Roman" w:hAnsi="Times New Roman"/>
            <w:sz w:val="24"/>
            <w:szCs w:val="24"/>
          </w:rPr>
          <w:t xml:space="preserve">-values per paper [number] </w:t>
        </w:r>
      </w:ins>
      <w:ins w:id="46" w:author="chjh " w:date="2016-03-17T13:26:00Z">
        <w:r>
          <w:rPr>
            <w:rFonts w:cs="Times New Roman" w:ascii="Times New Roman" w:hAnsi="Times New Roman"/>
            <w:i/>
            <w:sz w:val="24"/>
            <w:szCs w:val="24"/>
          </w:rPr>
          <w:t>(psychology papers only)</w:t>
        </w:r>
      </w:ins>
    </w:p>
    <w:p>
      <w:pPr>
        <w:pStyle w:val="ListParagraph"/>
        <w:numPr>
          <w:ilvl w:val="1"/>
          <w:numId w:val="1"/>
        </w:numPr>
        <w:spacing w:lineRule="auto" w:line="240" w:before="0" w:after="0"/>
        <w:rPr/>
      </w:pPr>
      <w:ins w:id="47" w:author="chjh " w:date="2016-03-17T13:26:00Z">
        <w:r>
          <w:rPr>
            <w:rFonts w:cs="Times New Roman" w:ascii="Times New Roman" w:hAnsi="Times New Roman"/>
            <w:sz w:val="24"/>
            <w:szCs w:val="24"/>
          </w:rPr>
          <w:t xml:space="preserve">Number of inconsistent </w:t>
        </w:r>
      </w:ins>
      <w:ins w:id="48" w:author="chjh " w:date="2016-03-17T13:26:00Z">
        <w:r>
          <w:rPr>
            <w:rFonts w:cs="Times New Roman" w:ascii="Times New Roman" w:hAnsi="Times New Roman"/>
            <w:i/>
            <w:sz w:val="24"/>
            <w:szCs w:val="24"/>
          </w:rPr>
          <w:t>p</w:t>
        </w:r>
      </w:ins>
      <w:ins w:id="49" w:author="chjh " w:date="2016-03-17T13:26:00Z">
        <w:r>
          <w:rPr>
            <w:rFonts w:cs="Times New Roman" w:ascii="Times New Roman" w:hAnsi="Times New Roman"/>
            <w:sz w:val="24"/>
            <w:szCs w:val="24"/>
          </w:rPr>
          <w:t xml:space="preserve">-values per paper [number] </w:t>
        </w:r>
      </w:ins>
      <w:ins w:id="50" w:author="chjh " w:date="2016-03-17T13:26:00Z">
        <w:r>
          <w:rPr>
            <w:rFonts w:cs="Times New Roman" w:ascii="Times New Roman" w:hAnsi="Times New Roman"/>
            <w:i/>
            <w:sz w:val="24"/>
            <w:szCs w:val="24"/>
          </w:rPr>
          <w:t>(psychology papers only)</w:t>
        </w:r>
      </w:ins>
    </w:p>
    <w:p>
      <w:pPr>
        <w:pStyle w:val="ListParagraph"/>
        <w:numPr>
          <w:ilvl w:val="1"/>
          <w:numId w:val="1"/>
        </w:numPr>
        <w:spacing w:lineRule="auto" w:line="240" w:before="0" w:after="0"/>
        <w:rPr/>
      </w:pPr>
      <w:ins w:id="51" w:author="chjh " w:date="2016-03-17T13:26:00Z">
        <w:r>
          <w:rPr>
            <w:rFonts w:cs="Times New Roman" w:ascii="Times New Roman" w:hAnsi="Times New Roman"/>
            <w:sz w:val="24"/>
            <w:szCs w:val="24"/>
          </w:rPr>
          <w:t xml:space="preserve">Number of gross errors per paper [number] </w:t>
        </w:r>
      </w:ins>
      <w:ins w:id="52" w:author="chjh " w:date="2016-03-17T13:26:00Z">
        <w:r>
          <w:rPr>
            <w:rFonts w:cs="Times New Roman" w:ascii="Times New Roman" w:hAnsi="Times New Roman"/>
            <w:i/>
            <w:sz w:val="24"/>
            <w:szCs w:val="24"/>
          </w:rPr>
          <w:t>(psychology papers only)</w:t>
        </w:r>
      </w:ins>
    </w:p>
    <w:p>
      <w:pPr>
        <w:pStyle w:val="ListParagraph"/>
        <w:numPr>
          <w:ilvl w:val="0"/>
          <w:numId w:val="0"/>
        </w:numPr>
        <w:spacing w:lineRule="auto" w:line="240" w:before="0" w:after="0"/>
        <w:ind w:left="1440" w:hanging="0"/>
        <w:rPr>
          <w:rFonts w:ascii="Times New Roman" w:hAnsi="Times New Roman" w:cs="Times New Roman"/>
          <w:i/>
          <w:i/>
          <w:sz w:val="24"/>
          <w:szCs w:val="24"/>
        </w:rPr>
      </w:pPr>
      <w:ins w:id="53" w:author="chjh " w:date="2016-03-17T13:44:00Z">
        <w:r>
          <w:rPr/>
        </w:r>
      </w:ins>
    </w:p>
    <w:p>
      <w:pPr>
        <w:pStyle w:val="ListParagraph"/>
        <w:numPr>
          <w:ilvl w:val="0"/>
          <w:numId w:val="0"/>
        </w:numPr>
        <w:spacing w:lineRule="auto" w:line="240" w:before="0" w:after="0"/>
        <w:ind w:left="1440" w:hanging="0"/>
        <w:rPr/>
      </w:pPr>
      <w:ins w:id="54" w:author="chjh " w:date="2016-03-17T13:44:00Z">
        <w:r>
          <w:rPr>
            <w:rFonts w:cs="Times New Roman" w:ascii="Times New Roman" w:hAnsi="Times New Roman"/>
            <w:i/>
            <w:sz w:val="24"/>
            <w:szCs w:val="24"/>
          </w:rPr>
          <w:t>Results in three datafiles:</w:t>
        </w:r>
      </w:ins>
    </w:p>
    <w:p>
      <w:pPr>
        <w:pStyle w:val="ListParagraph"/>
        <w:numPr>
          <w:ilvl w:val="5"/>
          <w:numId w:val="1"/>
        </w:numPr>
        <w:spacing w:lineRule="auto" w:line="240" w:before="0" w:after="0"/>
        <w:ind w:hanging="0"/>
        <w:rPr/>
      </w:pPr>
      <w:ins w:id="55" w:author="chjh " w:date="2016-03-17T13:44:00Z">
        <w:r>
          <w:rPr>
            <w:rFonts w:cs="Times New Roman" w:ascii="Times New Roman" w:hAnsi="Times New Roman"/>
            <w:i/>
            <w:sz w:val="24"/>
            <w:szCs w:val="24"/>
          </w:rPr>
          <w:t>Aggregate data ALL articles in PLOS journals</w:t>
        </w:r>
      </w:ins>
    </w:p>
    <w:p>
      <w:pPr>
        <w:pStyle w:val="ListParagraph"/>
        <w:numPr>
          <w:ilvl w:val="5"/>
          <w:numId w:val="1"/>
        </w:numPr>
        <w:spacing w:lineRule="auto" w:line="240" w:before="0" w:after="0"/>
        <w:ind w:hanging="0"/>
        <w:rPr/>
      </w:pPr>
      <w:ins w:id="56" w:author="chjh " w:date="2016-03-17T13:44:00Z">
        <w:r>
          <w:rPr>
            <w:rFonts w:cs="Times New Roman" w:ascii="Times New Roman" w:hAnsi="Times New Roman"/>
            <w:i/>
            <w:sz w:val="24"/>
            <w:szCs w:val="24"/>
          </w:rPr>
          <w:t>Aggregate data all PSYCH articles in PLOS journals</w:t>
        </w:r>
      </w:ins>
    </w:p>
    <w:p>
      <w:pPr>
        <w:pStyle w:val="ListParagraph"/>
        <w:numPr>
          <w:ilvl w:val="5"/>
          <w:numId w:val="1"/>
        </w:numPr>
        <w:spacing w:lineRule="auto" w:line="240" w:before="0" w:after="0"/>
        <w:ind w:hanging="0"/>
        <w:rPr/>
      </w:pPr>
      <w:ins w:id="57" w:author="chjh " w:date="2016-03-17T13:44:00Z">
        <w:r>
          <w:rPr>
            <w:rFonts w:cs="Times New Roman" w:ascii="Times New Roman" w:hAnsi="Times New Roman"/>
            <w:i/>
            <w:sz w:val="24"/>
            <w:szCs w:val="24"/>
          </w:rPr>
          <w:t>Statc</w:t>
        </w:r>
      </w:ins>
      <w:ins w:id="58" w:author="chjh " w:date="2016-03-17T13:45:00Z">
        <w:r>
          <w:rPr>
            <w:rFonts w:cs="Times New Roman" w:ascii="Times New Roman" w:hAnsi="Times New Roman"/>
            <w:i/>
            <w:sz w:val="24"/>
            <w:szCs w:val="24"/>
          </w:rPr>
          <w:t>heck data all PSYCH articles in PLOS journals</w:t>
        </w:r>
      </w:ins>
      <w:r>
        <w:rPr>
          <w:rFonts w:cs="Times New Roman" w:ascii="Times New Roman" w:hAnsi="Times New Roman"/>
          <w:sz w:val="24"/>
          <w:szCs w:val="24"/>
        </w:rPr>
        <w:t xml:space="preserve"> </w:t>
      </w:r>
    </w:p>
    <w:p>
      <w:pPr>
        <w:pStyle w:val="ListParagraph"/>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rPr>
          <w:rFonts w:ascii="Times New Roman" w:hAnsi="Times New Roman" w:cs="Times New Roman"/>
          <w:i/>
          <w:i/>
          <w:sz w:val="24"/>
          <w:szCs w:val="24"/>
        </w:rPr>
      </w:pPr>
      <w:del w:id="59" w:author="chjh " w:date="2016-03-17T13:32:00Z">
        <w:r>
          <w:rPr>
            <w:rFonts w:cs="Times New Roman" w:ascii="Times New Roman" w:hAnsi="Times New Roman"/>
            <w:sz w:val="24"/>
            <w:szCs w:val="24"/>
          </w:rPr>
        </w:r>
      </w:del>
    </w:p>
    <w:p>
      <w:pPr>
        <w:pStyle w:val="ListParagraph"/>
        <w:spacing w:lineRule="auto" w:line="240" w:before="0" w:after="0"/>
        <w:rPr>
          <w:rFonts w:ascii="Times New Roman" w:hAnsi="Times New Roman" w:cs="Times New Roman"/>
          <w:sz w:val="24"/>
          <w:szCs w:val="24"/>
        </w:rPr>
      </w:pPr>
      <w:del w:id="60" w:author="chjh " w:date="2016-03-17T13:32:00Z">
        <w:r>
          <w:rPr>
            <w:rFonts w:cs="Times New Roman" w:ascii="Times New Roman" w:hAnsi="Times New Roman"/>
            <w:sz w:val="24"/>
            <w:szCs w:val="24"/>
          </w:rPr>
        </w:r>
      </w:del>
    </w:p>
    <w:p>
      <w:pPr>
        <w:pStyle w:val="Normal"/>
        <w:spacing w:lineRule="auto" w:line="240" w:before="0" w:after="0"/>
        <w:rPr>
          <w:rFonts w:ascii="Times New Roman" w:hAnsi="Times New Roman" w:cs="Times New Roman"/>
          <w:sz w:val="24"/>
          <w:szCs w:val="24"/>
        </w:rPr>
      </w:pPr>
      <w:del w:id="61" w:author="chjh " w:date="2016-03-17T13:32:00Z">
        <w:r>
          <w:rPr>
            <w:rFonts w:cs="Times New Roman" w:ascii="Times New Roman" w:hAnsi="Times New Roman"/>
            <w:sz w:val="24"/>
            <w:szCs w:val="24"/>
          </w:rPr>
        </w:r>
      </w:del>
    </w:p>
    <w:p>
      <w:pPr>
        <w:pStyle w:val="Normal"/>
        <w:spacing w:lineRule="auto" w:line="240" w:before="0" w:after="0"/>
        <w:rPr/>
      </w:pPr>
      <w:del w:id="62" w:author="chjh " w:date="2016-03-17T13:32:00Z">
        <w:r>
          <w:rPr>
            <w:rFonts w:cs="Times New Roman" w:ascii="Times New Roman" w:hAnsi="Times New Roman"/>
            <w:sz w:val="24"/>
            <w:szCs w:val="24"/>
            <w:u w:val="single"/>
          </w:rPr>
          <w:delText>Variables to compute and/or use for analyses:</w:delText>
        </w:r>
      </w:del>
    </w:p>
    <w:p>
      <w:pPr>
        <w:pStyle w:val="ListParagraph"/>
        <w:numPr>
          <w:ilvl w:val="0"/>
          <w:numId w:val="1"/>
        </w:numPr>
        <w:spacing w:lineRule="auto" w:line="240" w:before="0" w:after="0"/>
        <w:rPr>
          <w:rFonts w:ascii="Times New Roman" w:hAnsi="Times New Roman" w:cs="Times New Roman"/>
          <w:del w:id="66" w:author="chjh " w:date="2016-03-17T13:32:00Z"/>
          <w:i/>
          <w:i/>
          <w:sz w:val="24"/>
          <w:szCs w:val="24"/>
        </w:rPr>
      </w:pPr>
      <w:del w:id="63" w:author="chjh " w:date="2016-03-17T13:23:00Z">
        <w:r>
          <w:rPr>
            <w:rFonts w:cs="Times New Roman" w:ascii="Times New Roman" w:hAnsi="Times New Roman"/>
            <w:sz w:val="24"/>
            <w:szCs w:val="24"/>
          </w:rPr>
          <w:delText xml:space="preserve">Count number of authors on paper [number] </w:delText>
        </w:r>
      </w:del>
      <w:del w:id="64" w:author="chjh " w:date="2016-03-17T13:23:00Z">
        <w:r>
          <w:rPr>
            <w:rFonts w:cs="Times New Roman" w:ascii="Times New Roman" w:hAnsi="Times New Roman"/>
            <w:i/>
            <w:sz w:val="24"/>
            <w:szCs w:val="24"/>
          </w:rPr>
          <w:delText>(all research papers)</w:delText>
        </w:r>
      </w:del>
      <w:del w:id="65" w:author="chjh " w:date="2016-03-17T13:23:00Z">
        <w:r>
          <w:rPr>
            <w:rFonts w:cs="Times New Roman" w:ascii="Times New Roman" w:hAnsi="Times New Roman"/>
            <w:sz w:val="24"/>
            <w:szCs w:val="24"/>
          </w:rPr>
          <w:delText xml:space="preserve"> </w:delText>
        </w:r>
      </w:del>
    </w:p>
    <w:p>
      <w:pPr>
        <w:pStyle w:val="ListParagraph"/>
        <w:numPr>
          <w:ilvl w:val="0"/>
          <w:numId w:val="1"/>
        </w:numPr>
        <w:spacing w:lineRule="auto" w:line="240" w:before="0" w:after="0"/>
        <w:rPr>
          <w:rFonts w:ascii="Times New Roman" w:hAnsi="Times New Roman" w:cs="Times New Roman"/>
          <w:i/>
          <w:i/>
          <w:sz w:val="24"/>
          <w:szCs w:val="24"/>
        </w:rPr>
      </w:pPr>
      <w:del w:id="67" w:author="chjh " w:date="2016-03-17T13:24:00Z">
        <w:r>
          <w:rPr>
            <w:rFonts w:cs="Times New Roman" w:ascii="Times New Roman" w:hAnsi="Times New Roman"/>
            <w:sz w:val="24"/>
            <w:szCs w:val="24"/>
          </w:rPr>
          <w:delText xml:space="preserve">Count number of authors who conceived and designed the experiments [number] </w:delText>
        </w:r>
      </w:del>
      <w:del w:id="68" w:author="chjh " w:date="2016-03-17T13:24:00Z">
        <w:r>
          <w:rPr>
            <w:rFonts w:cs="Times New Roman" w:ascii="Times New Roman" w:hAnsi="Times New Roman"/>
            <w:i/>
            <w:sz w:val="24"/>
            <w:szCs w:val="24"/>
          </w:rPr>
          <w:delText>(all research paper)</w:delText>
        </w:r>
      </w:del>
    </w:p>
    <w:p>
      <w:pPr>
        <w:pStyle w:val="ListParagraph"/>
        <w:numPr>
          <w:ilvl w:val="0"/>
          <w:numId w:val="1"/>
        </w:numPr>
        <w:spacing w:lineRule="auto" w:line="240" w:before="0" w:after="0"/>
        <w:rPr>
          <w:rFonts w:ascii="Times New Roman" w:hAnsi="Times New Roman" w:cs="Times New Roman"/>
          <w:i/>
          <w:i/>
          <w:sz w:val="24"/>
          <w:szCs w:val="24"/>
        </w:rPr>
      </w:pPr>
      <w:del w:id="69" w:author="chjh " w:date="2016-03-17T13:24:00Z">
        <w:r>
          <w:rPr>
            <w:rFonts w:cs="Times New Roman" w:ascii="Times New Roman" w:hAnsi="Times New Roman"/>
            <w:sz w:val="24"/>
            <w:szCs w:val="24"/>
          </w:rPr>
          <w:delText>Count number of authors who performed the experiments [number]</w:delText>
        </w:r>
      </w:del>
      <w:del w:id="70" w:author="chjh " w:date="2016-03-17T13:24:00Z">
        <w:r>
          <w:rPr>
            <w:rFonts w:cs="Times New Roman" w:ascii="Times New Roman" w:hAnsi="Times New Roman"/>
            <w:i/>
            <w:sz w:val="24"/>
            <w:szCs w:val="24"/>
          </w:rPr>
          <w:delText xml:space="preserve"> (all research papers)</w:delText>
        </w:r>
      </w:del>
    </w:p>
    <w:p>
      <w:pPr>
        <w:pStyle w:val="ListParagraph"/>
        <w:numPr>
          <w:ilvl w:val="0"/>
          <w:numId w:val="1"/>
        </w:numPr>
        <w:spacing w:lineRule="auto" w:line="240" w:before="0" w:after="0"/>
        <w:rPr/>
      </w:pPr>
      <w:del w:id="71" w:author="chjh " w:date="2016-03-17T13:24:00Z">
        <w:r>
          <w:rPr>
            <w:rFonts w:cs="Times New Roman" w:ascii="Times New Roman" w:hAnsi="Times New Roman"/>
            <w:sz w:val="24"/>
            <w:szCs w:val="24"/>
          </w:rPr>
          <w:delText>Count number of authors who analyzed the data [number]</w:delText>
        </w:r>
      </w:del>
      <w:del w:id="72" w:author="chjh " w:date="2016-03-17T13:24:00Z">
        <w:r>
          <w:rPr>
            <w:rFonts w:cs="Times New Roman" w:ascii="Times New Roman" w:hAnsi="Times New Roman"/>
            <w:i/>
            <w:sz w:val="24"/>
            <w:szCs w:val="24"/>
          </w:rPr>
          <w:delText xml:space="preserve"> (all research papers)</w:delText>
        </w:r>
      </w:del>
    </w:p>
    <w:p>
      <w:pPr>
        <w:pStyle w:val="ListParagraph"/>
        <w:numPr>
          <w:ilvl w:val="0"/>
          <w:numId w:val="1"/>
        </w:numPr>
        <w:spacing w:lineRule="auto" w:line="240" w:before="0" w:after="0"/>
        <w:rPr>
          <w:rFonts w:ascii="Times New Roman" w:hAnsi="Times New Roman" w:cs="Times New Roman"/>
          <w:i/>
          <w:i/>
          <w:sz w:val="24"/>
          <w:szCs w:val="24"/>
        </w:rPr>
      </w:pPr>
      <w:del w:id="73" w:author="chjh " w:date="2016-03-17T13:24:00Z">
        <w:r>
          <w:rPr>
            <w:rFonts w:cs="Times New Roman" w:ascii="Times New Roman" w:hAnsi="Times New Roman"/>
            <w:sz w:val="24"/>
            <w:szCs w:val="24"/>
          </w:rPr>
          <w:delText xml:space="preserve">Count number of authors who wrote the paper [number] </w:delText>
        </w:r>
      </w:del>
      <w:del w:id="74" w:author="chjh " w:date="2016-03-17T13:24: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rFonts w:ascii="Times New Roman" w:hAnsi="Times New Roman" w:cs="Times New Roman"/>
          <w:i/>
          <w:i/>
          <w:sz w:val="24"/>
          <w:szCs w:val="24"/>
        </w:rPr>
      </w:pPr>
      <w:del w:id="75" w:author="chjh " w:date="2016-03-17T13:24:00Z">
        <w:r>
          <w:rPr>
            <w:rFonts w:cs="Times New Roman" w:ascii="Times New Roman" w:hAnsi="Times New Roman"/>
            <w:sz w:val="24"/>
            <w:szCs w:val="24"/>
          </w:rPr>
          <w:delText xml:space="preserve">Count proportion of authors who conceived and designed the experiments (relative to number of authors on paper) [%?] </w:delText>
        </w:r>
      </w:del>
      <w:del w:id="76" w:author="chjh " w:date="2016-03-17T13:24:00Z">
        <w:r>
          <w:rPr>
            <w:rFonts w:cs="Times New Roman" w:ascii="Times New Roman" w:hAnsi="Times New Roman"/>
            <w:i/>
            <w:sz w:val="24"/>
            <w:szCs w:val="24"/>
          </w:rPr>
          <w:delText>(all research paper)</w:delText>
        </w:r>
      </w:del>
    </w:p>
    <w:p>
      <w:pPr>
        <w:pStyle w:val="ListParagraph"/>
        <w:numPr>
          <w:ilvl w:val="0"/>
          <w:numId w:val="1"/>
        </w:numPr>
        <w:spacing w:lineRule="auto" w:line="240" w:before="0" w:after="0"/>
        <w:rPr/>
      </w:pPr>
      <w:del w:id="77" w:author="chjh " w:date="2016-03-17T13:24:00Z">
        <w:r>
          <w:rPr>
            <w:rFonts w:cs="Times New Roman" w:ascii="Times New Roman" w:hAnsi="Times New Roman"/>
            <w:sz w:val="24"/>
            <w:szCs w:val="24"/>
          </w:rPr>
          <w:delText>Count proportion of authors who performed the experiments (relative to number of authors on paper) [%?]</w:delText>
        </w:r>
      </w:del>
      <w:del w:id="78" w:author="chjh " w:date="2016-03-17T13:24:00Z">
        <w:r>
          <w:rPr>
            <w:rFonts w:cs="Times New Roman" w:ascii="Times New Roman" w:hAnsi="Times New Roman"/>
            <w:i/>
            <w:sz w:val="24"/>
            <w:szCs w:val="24"/>
          </w:rPr>
          <w:delText xml:space="preserve"> (all research papers)</w:delText>
        </w:r>
      </w:del>
    </w:p>
    <w:p>
      <w:pPr>
        <w:pStyle w:val="ListParagraph"/>
        <w:numPr>
          <w:ilvl w:val="0"/>
          <w:numId w:val="1"/>
        </w:numPr>
        <w:spacing w:lineRule="auto" w:line="240" w:before="0" w:after="0"/>
        <w:rPr/>
      </w:pPr>
      <w:del w:id="79" w:author="chjh " w:date="2016-03-17T13:24:00Z">
        <w:r>
          <w:rPr>
            <w:rFonts w:cs="Times New Roman" w:ascii="Times New Roman" w:hAnsi="Times New Roman"/>
            <w:sz w:val="24"/>
            <w:szCs w:val="24"/>
          </w:rPr>
          <w:delText>Count proportion of authors who analyzed the data (relative to number of authors on paper) [%?]</w:delText>
        </w:r>
      </w:del>
      <w:del w:id="80" w:author="chjh " w:date="2016-03-17T13:24:00Z">
        <w:r>
          <w:rPr>
            <w:rFonts w:cs="Times New Roman" w:ascii="Times New Roman" w:hAnsi="Times New Roman"/>
            <w:i/>
            <w:sz w:val="24"/>
            <w:szCs w:val="24"/>
          </w:rPr>
          <w:delText xml:space="preserve"> (all research papers)</w:delText>
        </w:r>
      </w:del>
    </w:p>
    <w:p>
      <w:pPr>
        <w:pStyle w:val="ListParagraph"/>
        <w:numPr>
          <w:ilvl w:val="0"/>
          <w:numId w:val="1"/>
        </w:numPr>
        <w:spacing w:lineRule="auto" w:line="240" w:before="0" w:after="0"/>
        <w:rPr>
          <w:rFonts w:ascii="Times New Roman" w:hAnsi="Times New Roman" w:cs="Times New Roman"/>
          <w:i/>
          <w:i/>
          <w:sz w:val="24"/>
          <w:szCs w:val="24"/>
        </w:rPr>
      </w:pPr>
      <w:del w:id="81" w:author="chjh " w:date="2016-03-17T13:24:00Z">
        <w:r>
          <w:rPr>
            <w:rFonts w:cs="Times New Roman" w:ascii="Times New Roman" w:hAnsi="Times New Roman"/>
            <w:sz w:val="24"/>
            <w:szCs w:val="24"/>
          </w:rPr>
          <w:delText xml:space="preserve">Count proportion of authors who wrote the paper (relative to number of authors on paper) [%?] </w:delText>
        </w:r>
      </w:del>
      <w:del w:id="82" w:author="chjh " w:date="2016-03-17T13:24: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pPr>
      <w:del w:id="83" w:author="chjh " w:date="2016-03-17T13:25:00Z">
        <w:r>
          <w:rPr>
            <w:rFonts w:cs="Times New Roman" w:ascii="Times New Roman" w:hAnsi="Times New Roman"/>
            <w:sz w:val="24"/>
            <w:szCs w:val="24"/>
          </w:rPr>
          <w:delText xml:space="preserve">Indicate whether the first author on the paper is also the </w:delText>
        </w:r>
      </w:del>
      <w:del w:id="84" w:author="chjh " w:date="2016-03-17T13:25:00Z">
        <w:r>
          <w:rPr>
            <w:rFonts w:cs="Times New Roman" w:ascii="Times New Roman" w:hAnsi="Times New Roman"/>
            <w:sz w:val="24"/>
            <w:szCs w:val="24"/>
            <w:u w:val="single"/>
          </w:rPr>
          <w:delText>first</w:delText>
        </w:r>
      </w:del>
      <w:del w:id="85" w:author="chjh " w:date="2016-03-17T13:25:00Z">
        <w:r>
          <w:rPr>
            <w:rFonts w:cs="Times New Roman" w:ascii="Times New Roman" w:hAnsi="Times New Roman"/>
            <w:sz w:val="24"/>
            <w:szCs w:val="24"/>
          </w:rPr>
          <w:delText xml:space="preserve"> contributor in the list of authors who wrote the paper [0/1] </w:delText>
        </w:r>
      </w:del>
      <w:del w:id="86" w:author="chjh " w:date="2016-03-17T13:25: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pPr>
      <w:del w:id="87" w:author="chjh " w:date="2016-03-17T13:25:00Z">
        <w:r>
          <w:rPr>
            <w:rFonts w:cs="Times New Roman" w:ascii="Times New Roman" w:hAnsi="Times New Roman"/>
            <w:sz w:val="24"/>
            <w:szCs w:val="24"/>
          </w:rPr>
          <w:delText xml:space="preserve">Indicate whether the first author on the paper is the </w:delText>
        </w:r>
      </w:del>
      <w:del w:id="88" w:author="chjh " w:date="2016-03-17T13:25:00Z">
        <w:r>
          <w:rPr>
            <w:rFonts w:cs="Times New Roman" w:ascii="Times New Roman" w:hAnsi="Times New Roman"/>
            <w:sz w:val="24"/>
            <w:szCs w:val="24"/>
            <w:u w:val="single"/>
          </w:rPr>
          <w:delText>first</w:delText>
        </w:r>
      </w:del>
      <w:del w:id="89" w:author="chjh " w:date="2016-03-17T13:25:00Z">
        <w:r>
          <w:rPr>
            <w:rFonts w:cs="Times New Roman" w:ascii="Times New Roman" w:hAnsi="Times New Roman"/>
            <w:sz w:val="24"/>
            <w:szCs w:val="24"/>
          </w:rPr>
          <w:delText xml:space="preserve"> contributor in the list of authors who analyzed the data [0/1] </w:delText>
        </w:r>
      </w:del>
      <w:del w:id="90" w:author="chjh " w:date="2016-03-17T13:25: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rFonts w:ascii="Times New Roman" w:hAnsi="Times New Roman" w:cs="Times New Roman"/>
          <w:i/>
          <w:i/>
          <w:sz w:val="24"/>
          <w:szCs w:val="24"/>
        </w:rPr>
      </w:pPr>
      <w:del w:id="91" w:author="chjh " w:date="2016-03-17T13:25:00Z">
        <w:r>
          <w:rPr>
            <w:rFonts w:cs="Times New Roman" w:ascii="Times New Roman" w:hAnsi="Times New Roman"/>
            <w:sz w:val="24"/>
            <w:szCs w:val="24"/>
          </w:rPr>
          <w:delText xml:space="preserve">Indicate whether the first author on the paper is listed at all among the authors who analyzed the data[0/1] </w:delText>
        </w:r>
      </w:del>
      <w:del w:id="92" w:author="chjh " w:date="2016-03-17T13:25: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rFonts w:ascii="Times New Roman" w:hAnsi="Times New Roman" w:cs="Times New Roman"/>
          <w:i/>
          <w:i/>
          <w:sz w:val="24"/>
          <w:szCs w:val="24"/>
        </w:rPr>
      </w:pPr>
      <w:del w:id="93" w:author="chjh " w:date="2016-03-17T13:25:00Z">
        <w:r>
          <w:rPr>
            <w:rFonts w:cs="Times New Roman" w:ascii="Times New Roman" w:hAnsi="Times New Roman"/>
            <w:sz w:val="24"/>
            <w:szCs w:val="24"/>
          </w:rPr>
          <w:delText xml:space="preserve">Names subject area level 1 [list/factor?] </w:delText>
        </w:r>
      </w:del>
      <w:del w:id="94" w:author="chjh " w:date="2016-03-17T13:25: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pPr>
      <w:del w:id="95" w:author="chjh " w:date="2016-03-17T13:25:00Z">
        <w:r>
          <w:rPr>
            <w:rFonts w:cs="Times New Roman" w:ascii="Times New Roman" w:hAnsi="Times New Roman"/>
            <w:sz w:val="24"/>
            <w:szCs w:val="24"/>
          </w:rPr>
          <w:delText xml:space="preserve">Names subject area level 2 [list/factor?] </w:delText>
        </w:r>
      </w:del>
      <w:del w:id="96" w:author="chjh " w:date="2016-03-17T13:25:00Z">
        <w:r>
          <w:rPr>
            <w:rFonts w:cs="Times New Roman" w:ascii="Times New Roman" w:hAnsi="Times New Roman"/>
            <w:i/>
            <w:sz w:val="24"/>
            <w:szCs w:val="24"/>
          </w:rPr>
          <w:delText>(all research papers)</w:delText>
        </w:r>
      </w:del>
    </w:p>
    <w:p>
      <w:pPr>
        <w:pStyle w:val="ListParagraph"/>
        <w:numPr>
          <w:ilvl w:val="0"/>
          <w:numId w:val="1"/>
        </w:numPr>
        <w:spacing w:lineRule="auto" w:line="240" w:before="0" w:after="0"/>
        <w:rPr/>
      </w:pPr>
      <w:del w:id="97" w:author="chjh " w:date="2016-03-17T13:25:00Z">
        <w:r>
          <w:rPr>
            <w:rFonts w:cs="Times New Roman" w:ascii="Times New Roman" w:hAnsi="Times New Roman"/>
            <w:sz w:val="24"/>
            <w:szCs w:val="24"/>
          </w:rPr>
          <w:delText xml:space="preserve">Names subject area level 3 [list/factor?] </w:delText>
        </w:r>
      </w:del>
      <w:del w:id="98" w:author="chjh " w:date="2016-03-17T13:25:00Z">
        <w:r>
          <w:rPr>
            <w:rFonts w:cs="Times New Roman" w:ascii="Times New Roman" w:hAnsi="Times New Roman"/>
            <w:i/>
            <w:sz w:val="24"/>
            <w:szCs w:val="24"/>
          </w:rPr>
          <w:delText>(psychology papers only)</w:delText>
        </w:r>
      </w:del>
    </w:p>
    <w:p>
      <w:pPr>
        <w:pStyle w:val="ListParagraph"/>
        <w:numPr>
          <w:ilvl w:val="0"/>
          <w:numId w:val="1"/>
        </w:numPr>
        <w:spacing w:lineRule="auto" w:line="240" w:before="0" w:after="0"/>
        <w:rPr>
          <w:rFonts w:ascii="Times New Roman" w:hAnsi="Times New Roman" w:cs="Times New Roman"/>
          <w:i/>
          <w:i/>
          <w:sz w:val="24"/>
          <w:szCs w:val="24"/>
        </w:rPr>
      </w:pPr>
      <w:del w:id="99" w:author="chjh " w:date="2016-03-17T13:25:00Z">
        <w:r>
          <w:rPr>
            <w:rFonts w:cs="Times New Roman" w:ascii="Times New Roman" w:hAnsi="Times New Roman"/>
            <w:sz w:val="24"/>
            <w:szCs w:val="24"/>
          </w:rPr>
          <w:delText>Name of country of first affiliation of first author</w:delText>
        </w:r>
      </w:del>
    </w:p>
    <w:p>
      <w:pPr>
        <w:pStyle w:val="ListParagraph"/>
        <w:numPr>
          <w:ilvl w:val="0"/>
          <w:numId w:val="1"/>
        </w:numPr>
        <w:spacing w:lineRule="auto" w:line="240" w:before="0" w:after="0"/>
        <w:rPr>
          <w:rFonts w:ascii="Times New Roman" w:hAnsi="Times New Roman" w:cs="Times New Roman"/>
          <w:i/>
          <w:i/>
          <w:sz w:val="24"/>
          <w:szCs w:val="24"/>
        </w:rPr>
      </w:pPr>
      <w:del w:id="100" w:author="chjh " w:date="2016-03-17T13:26:00Z">
        <w:r>
          <w:rPr>
            <w:rFonts w:cs="Times New Roman" w:ascii="Times New Roman" w:hAnsi="Times New Roman"/>
            <w:sz w:val="24"/>
            <w:szCs w:val="24"/>
          </w:rPr>
          <w:delText xml:space="preserve">Number of </w:delText>
        </w:r>
      </w:del>
      <w:del w:id="101" w:author="chjh " w:date="2016-03-17T13:26:00Z">
        <w:r>
          <w:rPr>
            <w:rFonts w:cs="Times New Roman" w:ascii="Times New Roman" w:hAnsi="Times New Roman"/>
            <w:i/>
            <w:sz w:val="24"/>
            <w:szCs w:val="24"/>
          </w:rPr>
          <w:delText>p</w:delText>
        </w:r>
      </w:del>
      <w:del w:id="102" w:author="chjh " w:date="2016-03-17T13:26:00Z">
        <w:r>
          <w:rPr>
            <w:rFonts w:cs="Times New Roman" w:ascii="Times New Roman" w:hAnsi="Times New Roman"/>
            <w:sz w:val="24"/>
            <w:szCs w:val="24"/>
          </w:rPr>
          <w:delText xml:space="preserve">-values per paper [number] </w:delText>
        </w:r>
      </w:del>
      <w:del w:id="103" w:author="chjh " w:date="2016-03-17T13:26:00Z">
        <w:r>
          <w:rPr>
            <w:rFonts w:cs="Times New Roman" w:ascii="Times New Roman" w:hAnsi="Times New Roman"/>
            <w:i/>
            <w:sz w:val="24"/>
            <w:szCs w:val="24"/>
          </w:rPr>
          <w:delText>(psychology papers only)</w:delText>
        </w:r>
      </w:del>
    </w:p>
    <w:p>
      <w:pPr>
        <w:pStyle w:val="ListParagraph"/>
        <w:numPr>
          <w:ilvl w:val="0"/>
          <w:numId w:val="1"/>
        </w:numPr>
        <w:spacing w:lineRule="auto" w:line="240" w:before="0" w:after="0"/>
        <w:rPr/>
      </w:pPr>
      <w:del w:id="104" w:author="chjh " w:date="2016-03-17T13:26:00Z">
        <w:r>
          <w:rPr>
            <w:rFonts w:cs="Times New Roman" w:ascii="Times New Roman" w:hAnsi="Times New Roman"/>
            <w:sz w:val="24"/>
            <w:szCs w:val="24"/>
          </w:rPr>
          <w:delText xml:space="preserve">Number of inconsistent </w:delText>
        </w:r>
      </w:del>
      <w:del w:id="105" w:author="chjh " w:date="2016-03-17T13:26:00Z">
        <w:r>
          <w:rPr>
            <w:rFonts w:cs="Times New Roman" w:ascii="Times New Roman" w:hAnsi="Times New Roman"/>
            <w:i/>
            <w:sz w:val="24"/>
            <w:szCs w:val="24"/>
          </w:rPr>
          <w:delText>p</w:delText>
        </w:r>
      </w:del>
      <w:del w:id="106" w:author="chjh " w:date="2016-03-17T13:26:00Z">
        <w:r>
          <w:rPr>
            <w:rFonts w:cs="Times New Roman" w:ascii="Times New Roman" w:hAnsi="Times New Roman"/>
            <w:sz w:val="24"/>
            <w:szCs w:val="24"/>
          </w:rPr>
          <w:delText xml:space="preserve">-values per paper [number] </w:delText>
        </w:r>
      </w:del>
      <w:del w:id="107" w:author="chjh " w:date="2016-03-17T13:26:00Z">
        <w:r>
          <w:rPr>
            <w:rFonts w:cs="Times New Roman" w:ascii="Times New Roman" w:hAnsi="Times New Roman"/>
            <w:i/>
            <w:sz w:val="24"/>
            <w:szCs w:val="24"/>
          </w:rPr>
          <w:delText>(psychology papers only)</w:delText>
        </w:r>
      </w:del>
    </w:p>
    <w:p>
      <w:pPr>
        <w:pStyle w:val="ListParagraph"/>
        <w:numPr>
          <w:ilvl w:val="0"/>
          <w:numId w:val="1"/>
        </w:numPr>
        <w:spacing w:lineRule="auto" w:line="240" w:before="0" w:after="0"/>
        <w:rPr>
          <w:rFonts w:ascii="Times New Roman" w:hAnsi="Times New Roman" w:cs="Times New Roman"/>
          <w:i/>
          <w:i/>
          <w:sz w:val="24"/>
          <w:szCs w:val="24"/>
        </w:rPr>
      </w:pPr>
      <w:del w:id="108" w:author="chjh " w:date="2016-03-17T13:26:00Z">
        <w:r>
          <w:rPr>
            <w:rFonts w:cs="Times New Roman" w:ascii="Times New Roman" w:hAnsi="Times New Roman"/>
            <w:sz w:val="24"/>
            <w:szCs w:val="24"/>
          </w:rPr>
          <w:delText xml:space="preserve">Number of gross errors per paper [number] </w:delText>
        </w:r>
      </w:del>
      <w:del w:id="109" w:author="chjh " w:date="2016-03-17T13:26:00Z">
        <w:r>
          <w:rPr>
            <w:rFonts w:cs="Times New Roman" w:ascii="Times New Roman" w:hAnsi="Times New Roman"/>
            <w:i/>
            <w:sz w:val="24"/>
            <w:szCs w:val="24"/>
          </w:rPr>
          <w:delText>(psychology papers only)</w:delText>
        </w:r>
      </w:del>
    </w:p>
    <w:p>
      <w:pPr>
        <w:pStyle w:val="ListParagraph"/>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EndNoteBibliography"/>
        <w:spacing w:before="0" w:after="0"/>
        <w:ind w:left="720" w:hanging="720"/>
        <w:rPr/>
      </w:pPr>
      <w:r>
        <w:fldChar w:fldCharType="begin"/>
      </w:r>
      <w:r>
        <w:instrText>ADDIN EN.REFLIST</w:instrText>
      </w:r>
      <w:r>
        <w:fldChar w:fldCharType="separate"/>
      </w:r>
      <w:bookmarkStart w:id="6" w:name="__Fieldmark__1134_58483342"/>
      <w:r>
        <w:rPr/>
        <w:t xml:space="preserve">American Psychological Association. (2010). </w:t>
      </w:r>
      <w:r>
        <w:rPr>
          <w:i/>
        </w:rPr>
        <w:t>Publication Manual of the American Psychological Association. Sixth Edition</w:t>
      </w:r>
      <w:r>
        <w:rPr/>
        <w:t>. Washington, DC: American Psychological Association.</w:t>
      </w:r>
      <w:bookmarkEnd w:id="6"/>
      <w:r>
        <w:rPr/>
      </w:r>
      <w:r>
        <w:fldChar w:fldCharType="end"/>
      </w:r>
    </w:p>
    <w:p>
      <w:pPr>
        <w:pStyle w:val="EndNoteBibliography"/>
        <w:spacing w:before="0" w:after="0"/>
        <w:ind w:left="720" w:hanging="720"/>
        <w:rPr/>
      </w:pPr>
      <w:r>
        <w:rPr/>
        <w:t xml:space="preserve">Bakker, M., &amp; Wicherts, J. M. (2011). The (mis)reporting of statistical results in psychology journals. </w:t>
      </w:r>
      <w:r>
        <w:rPr>
          <w:i/>
        </w:rPr>
        <w:t>Behavior Research Methods, 43</w:t>
      </w:r>
      <w:r>
        <w:rPr/>
        <w:t>, 666-678. doi: 10.3758/s13428-011-0089-5</w:t>
      </w:r>
    </w:p>
    <w:p>
      <w:pPr>
        <w:pStyle w:val="EndNoteBibliography"/>
        <w:spacing w:before="0" w:after="0"/>
        <w:ind w:left="720" w:hanging="720"/>
        <w:rPr/>
      </w:pPr>
      <w:r>
        <w:rPr/>
        <w:t xml:space="preserve">Berle, D., &amp; Starcevic, V. (2007). Inconsistencies between reported test statistics and p-values in two psychiatry journals. </w:t>
      </w:r>
      <w:r>
        <w:rPr>
          <w:i/>
        </w:rPr>
        <w:t>International Journal of Methods in Psychiatric Research, 16</w:t>
      </w:r>
      <w:r>
        <w:rPr/>
        <w:t>(4), 202-207. doi: 10.1002/mpr.225</w:t>
      </w:r>
    </w:p>
    <w:p>
      <w:pPr>
        <w:pStyle w:val="EndNoteBibliography"/>
        <w:spacing w:before="0" w:after="0"/>
        <w:ind w:left="720" w:hanging="720"/>
        <w:rPr/>
      </w:pPr>
      <w:r>
        <w:rPr/>
        <w:t xml:space="preserve">Caperos, J. M., &amp; Pardo, A. (2013). Consistency errors in p-values reported in Spanish psychology journals. </w:t>
      </w:r>
      <w:r>
        <w:rPr>
          <w:i/>
        </w:rPr>
        <w:t>Psicothema, 25</w:t>
      </w:r>
      <w:r>
        <w:rPr/>
        <w:t>(3), 408-414. doi: 10.7334/psicothema2012.207</w:t>
      </w:r>
    </w:p>
    <w:p>
      <w:pPr>
        <w:pStyle w:val="EndNoteBibliography"/>
        <w:spacing w:before="0" w:after="0"/>
        <w:ind w:left="720" w:hanging="720"/>
        <w:rPr/>
      </w:pPr>
      <w:r>
        <w:rPr/>
        <w:t xml:space="preserve">Garcia-Berthou, E., &amp; Alcaraz, C. (2004). Incongruence between test statistics and P values in medical papers. </w:t>
      </w:r>
      <w:r>
        <w:rPr>
          <w:i/>
        </w:rPr>
        <w:t>Bmc Medical Research Methodology, 4</w:t>
      </w:r>
      <w:r>
        <w:rPr/>
        <w:t>, 13. doi: 10.1186/1471-2288-4-13</w:t>
      </w:r>
    </w:p>
    <w:p>
      <w:pPr>
        <w:pStyle w:val="EndNoteBibliography"/>
        <w:spacing w:before="0" w:after="0"/>
        <w:ind w:left="720" w:hanging="720"/>
        <w:rPr/>
      </w:pPr>
      <w:r>
        <w:rPr/>
        <w:t xml:space="preserve">Nuijten, M. B., Hartgerink, C. H., van Assen, M. A., Epskamp, S., &amp; Wicherts, J. M. (2015). The prevalence of statistical reporting errors in psychology (1985–2013). </w:t>
      </w:r>
      <w:r>
        <w:rPr>
          <w:i/>
        </w:rPr>
        <w:t>Behavior Research Methods</w:t>
      </w:r>
      <w:r>
        <w:rPr/>
        <w:t xml:space="preserve">, 1-22. </w:t>
      </w:r>
    </w:p>
    <w:p>
      <w:pPr>
        <w:pStyle w:val="EndNoteBibliography"/>
        <w:spacing w:before="0" w:after="0"/>
        <w:ind w:left="720" w:hanging="720"/>
        <w:rPr/>
      </w:pPr>
      <w:r>
        <w:rPr>
          <w:lang w:val="nl-NL"/>
        </w:rPr>
        <w:t xml:space="preserve">Veldkamp, C. L., Nuijten, M. B., Dominguez-Alvarez, L., van Assen, M. A., &amp; Wicherts, J. M. (2014). </w:t>
      </w:r>
      <w:r>
        <w:rPr/>
        <w:t xml:space="preserve">Statistical reporting errors and collaboration on statistical analyses in psychological science. </w:t>
      </w:r>
      <w:r>
        <w:rPr>
          <w:i/>
        </w:rPr>
        <w:t>PLoS One, 9</w:t>
      </w:r>
      <w:r>
        <w:rPr/>
        <w:t xml:space="preserve">(12), e114876. </w:t>
      </w:r>
    </w:p>
    <w:p>
      <w:pPr>
        <w:pStyle w:val="EndNoteBibliography"/>
        <w:spacing w:before="0" w:after="0"/>
        <w:ind w:left="720" w:hanging="720"/>
        <w:rPr/>
      </w:pPr>
      <w:r>
        <w:rPr/>
        <w:t xml:space="preserve">Wicherts, J. M. (2011). Psychology must learn a lesson from fraud case. </w:t>
      </w:r>
      <w:r>
        <w:rPr>
          <w:i/>
        </w:rPr>
        <w:t>Nature, 480</w:t>
      </w:r>
      <w:r>
        <w:rPr/>
        <w:t>, 7. doi: 10.1038/480007a</w:t>
      </w:r>
    </w:p>
    <w:p>
      <w:pPr>
        <w:pStyle w:val="EndNoteBibliography"/>
        <w:ind w:left="720" w:hanging="720"/>
        <w:rPr/>
      </w:pPr>
      <w:r>
        <w:rPr/>
        <w:t xml:space="preserve">Wicherts, J. M., Bakker, M., &amp; Molenaar, D. (2011). Willingness to share research data is related to the strength of the evidence and the quality of reporting of statistical results. </w:t>
      </w:r>
      <w:r>
        <w:rPr>
          <w:i/>
        </w:rPr>
        <w:t>PLoS One, 6</w:t>
      </w:r>
      <w:r>
        <w:rPr/>
        <w:t>(11), e26828. doi: 10.1371/journal.pone.0026828</w:t>
      </w:r>
    </w:p>
    <w:p>
      <w:pPr>
        <w:pStyle w:val="Normal"/>
        <w:spacing w:lineRule="auto" w:line="240"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osje Veldkamp" w:date="2016-02-08T20:37:00Z" w:initials="CV">
    <w:p>
      <w:r>
        <w:rPr/>
        <w:t xml:space="preserve">Co-pilot 1: max number of analysis-pilots found = 5. Most papers had 1 analysis pilot, frequencies decrease with number of analysis-pilots. In proposed study, higher numbers of pilots will be found (e.g. in papers reporting fMRI studies). Dummy-coding categories in proposed analyses to be determined based on frequencies in obtained data. </w:t>
      </w:r>
      <w:r>
        <w:rPr>
          <w:b/>
        </w:rPr>
        <w:t>Perhaps fit best model in half of sample and test in second half?</w:t>
      </w:r>
      <w:r>
        <w:rPr/>
        <w:t xml:space="preserve"> (Cross-validation)? </w:t>
      </w:r>
    </w:p>
    <w:p>
      <w:r>
        <w:rPr/>
      </w:r>
    </w:p>
  </w:comment>
  <w:comment w:id="1" w:author="chjh " w:date="2016-03-17T13:16:0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Search for semicolon, extract string from 0 – first occurrence</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If no occurrence, all authors = first author.</w:t>
      </w:r>
    </w:p>
  </w:comment>
  <w:comment w:id="2" w:author="chjh " w:date="2016-03-17T13:16:4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w:t>
      </w:r>
    </w:p>
  </w:comment>
  <w:comment w:id="3" w:author="chjh " w:date="2016-03-17T13:19:57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en-US"/>
        </w:rPr>
        <w:t>1. Take all first letters and semi-colons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5d5c"/>
    <w:pPr>
      <w:widowControl/>
      <w:bidi w:val="0"/>
      <w:spacing w:lineRule="auto" w:line="276" w:before="0" w:after="200"/>
      <w:jc w:val="left"/>
    </w:pPr>
    <w:rPr>
      <w:rFonts w:ascii="Arial" w:hAnsi="Arial" w:eastAsia="" w:cs="Arial" w:eastAsiaTheme="minorEastAsia"/>
      <w:color w:val="auto"/>
      <w:sz w:val="21"/>
      <w:szCs w:val="22"/>
      <w:lang w:val="en-US" w:eastAsia="en-US" w:bidi="ar-SA"/>
    </w:rPr>
  </w:style>
  <w:style w:type="character" w:styleId="DefaultParagraphFont" w:default="1">
    <w:name w:val="Default Paragraph Font"/>
    <w:uiPriority w:val="1"/>
    <w:semiHidden/>
    <w:unhideWhenUsed/>
    <w:qFormat/>
    <w:rPr/>
  </w:style>
  <w:style w:type="character" w:styleId="EndNoteBibliographyTitleChar" w:customStyle="1">
    <w:name w:val="EndNote Bibliography Title Char"/>
    <w:basedOn w:val="DefaultParagraphFont"/>
    <w:link w:val="EndNoteBibliographyTitle"/>
    <w:qFormat/>
    <w:rsid w:val="00625d5c"/>
    <w:rPr>
      <w:rFonts w:ascii="Calibri" w:hAnsi="Calibri" w:eastAsia="" w:cs="Arial" w:eastAsiaTheme="minorEastAsia"/>
      <w:lang w:val="en-US"/>
    </w:rPr>
  </w:style>
  <w:style w:type="character" w:styleId="EndNoteBibliographyChar" w:customStyle="1">
    <w:name w:val="EndNote Bibliography Char"/>
    <w:basedOn w:val="DefaultParagraphFont"/>
    <w:link w:val="EndNoteBibliography"/>
    <w:qFormat/>
    <w:rsid w:val="00625d5c"/>
    <w:rPr>
      <w:rFonts w:ascii="Calibri" w:hAnsi="Calibri" w:eastAsia="" w:cs="Arial" w:eastAsiaTheme="minorEastAsia"/>
      <w:lang w:val="en-US"/>
    </w:rPr>
  </w:style>
  <w:style w:type="character" w:styleId="Annotationreference">
    <w:name w:val="annotation reference"/>
    <w:basedOn w:val="DefaultParagraphFont"/>
    <w:uiPriority w:val="99"/>
    <w:semiHidden/>
    <w:unhideWhenUsed/>
    <w:qFormat/>
    <w:rsid w:val="002c3583"/>
    <w:rPr>
      <w:sz w:val="16"/>
      <w:szCs w:val="16"/>
    </w:rPr>
  </w:style>
  <w:style w:type="character" w:styleId="CommentTextChar" w:customStyle="1">
    <w:name w:val="Comment Text Char"/>
    <w:basedOn w:val="DefaultParagraphFont"/>
    <w:link w:val="CommentText"/>
    <w:uiPriority w:val="99"/>
    <w:semiHidden/>
    <w:qFormat/>
    <w:rsid w:val="002c3583"/>
    <w:rPr>
      <w:rFonts w:eastAsia="" w:eastAsiaTheme="minorEastAsia"/>
      <w:sz w:val="20"/>
      <w:szCs w:val="20"/>
      <w:lang w:val="en-US"/>
    </w:rPr>
  </w:style>
  <w:style w:type="character" w:styleId="CommentSubjectChar" w:customStyle="1">
    <w:name w:val="Comment Subject Char"/>
    <w:basedOn w:val="CommentTextChar"/>
    <w:link w:val="CommentSubject"/>
    <w:uiPriority w:val="99"/>
    <w:semiHidden/>
    <w:qFormat/>
    <w:rsid w:val="002c3583"/>
    <w:rPr>
      <w:rFonts w:eastAsia="" w:eastAsiaTheme="minorEastAsia"/>
      <w:b/>
      <w:bCs/>
      <w:sz w:val="20"/>
      <w:szCs w:val="20"/>
      <w:lang w:val="en-US"/>
    </w:rPr>
  </w:style>
  <w:style w:type="character" w:styleId="BalloonTextChar" w:customStyle="1">
    <w:name w:val="Balloon Text Char"/>
    <w:basedOn w:val="DefaultParagraphFont"/>
    <w:link w:val="BalloonText"/>
    <w:uiPriority w:val="99"/>
    <w:semiHidden/>
    <w:qFormat/>
    <w:rsid w:val="002c3583"/>
    <w:rPr>
      <w:rFonts w:ascii="Segoe UI" w:hAnsi="Segoe UI" w:eastAsia="" w:cs="Segoe UI" w:eastAsiaTheme="minorEastAsia"/>
      <w:sz w:val="18"/>
      <w:szCs w:val="18"/>
      <w:lang w:val="en-US"/>
    </w:rPr>
  </w:style>
  <w:style w:type="character" w:styleId="ListLabel1">
    <w:name w:val="ListLabel 1"/>
    <w:qFormat/>
    <w:rPr>
      <w:rFonts w:ascii="Times New Roman" w:hAnsi="Times New Roman" w:eastAsia="" w:cs="Times New Roman"/>
      <w:sz w:val="24"/>
    </w:rPr>
  </w:style>
  <w:style w:type="character" w:styleId="ListLabel2">
    <w:name w:val="ListLabel 2"/>
    <w:qFormat/>
    <w:rPr>
      <w:rFonts w:ascii="Times New Roman" w:hAnsi="Times New Roman" w:cs="Courier New"/>
      <w:sz w:val="24"/>
    </w:rPr>
  </w:style>
  <w:style w:type="character" w:styleId="ListLabel3">
    <w:name w:val="ListLabel 3"/>
    <w:qFormat/>
    <w:rPr>
      <w:b w:val="false"/>
    </w:rPr>
  </w:style>
  <w:style w:type="character" w:styleId="ListLabel4">
    <w:name w:val="ListLabel 4"/>
    <w:qFormat/>
    <w:rPr>
      <w:rFonts w:eastAsia="" w:cs="Arial"/>
    </w:rPr>
  </w:style>
  <w:style w:type="character" w:styleId="ListLabel5">
    <w:name w:val="ListLabel 5"/>
    <w:qFormat/>
    <w:rPr>
      <w:rFonts w:eastAsia="" w:cs="Times New Roman"/>
      <w:b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dNoteBibliographyTitle" w:customStyle="1">
    <w:name w:val="EndNote Bibliography Title"/>
    <w:basedOn w:val="Normal"/>
    <w:link w:val="EndNoteBibliographyTitleChar"/>
    <w:qFormat/>
    <w:rsid w:val="00625d5c"/>
    <w:pPr>
      <w:spacing w:before="0" w:after="0"/>
      <w:jc w:val="center"/>
    </w:pPr>
    <w:rPr>
      <w:rFonts w:ascii="Calibri" w:hAnsi="Calibri"/>
      <w:sz w:val="22"/>
    </w:rPr>
  </w:style>
  <w:style w:type="paragraph" w:styleId="EndNoteBibliography" w:customStyle="1">
    <w:name w:val="EndNote Bibliography"/>
    <w:basedOn w:val="Normal"/>
    <w:link w:val="EndNoteBibliographyChar"/>
    <w:qFormat/>
    <w:rsid w:val="00625d5c"/>
    <w:pPr>
      <w:spacing w:lineRule="auto" w:line="240"/>
    </w:pPr>
    <w:rPr>
      <w:rFonts w:ascii="Calibri" w:hAnsi="Calibri"/>
      <w:sz w:val="22"/>
    </w:rPr>
  </w:style>
  <w:style w:type="paragraph" w:styleId="ListParagraph">
    <w:name w:val="List Paragraph"/>
    <w:basedOn w:val="Normal"/>
    <w:uiPriority w:val="34"/>
    <w:qFormat/>
    <w:rsid w:val="00c66a7f"/>
    <w:pPr>
      <w:spacing w:before="0" w:after="200"/>
      <w:ind w:left="720" w:hanging="0"/>
      <w:contextualSpacing/>
    </w:pPr>
    <w:rPr/>
  </w:style>
  <w:style w:type="paragraph" w:styleId="Annotationtext">
    <w:name w:val="annotation text"/>
    <w:basedOn w:val="Normal"/>
    <w:link w:val="CommentTextChar"/>
    <w:uiPriority w:val="99"/>
    <w:semiHidden/>
    <w:unhideWhenUsed/>
    <w:qFormat/>
    <w:rsid w:val="002c3583"/>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2c3583"/>
    <w:pPr/>
    <w:rPr>
      <w:b/>
      <w:bCs/>
    </w:rPr>
  </w:style>
  <w:style w:type="paragraph" w:styleId="BalloonText">
    <w:name w:val="Balloon Text"/>
    <w:basedOn w:val="Normal"/>
    <w:link w:val="BalloonTextChar"/>
    <w:uiPriority w:val="99"/>
    <w:semiHidden/>
    <w:unhideWhenUsed/>
    <w:qFormat/>
    <w:rsid w:val="002c3583"/>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Application>LibreOffice/5.0.4.2$Linux_X86_64 LibreOffice_project/00$Build-2</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2016-02-08T13:46:00Z</dcterms:created>
  <dc:creator>Coosje Veldkamp</dc:creator>
  <dc:language>en-US</dc:language>
  <cp:lastModifiedBy>chjh </cp:lastModifiedBy>
  <dcterms:modified xsi:type="dcterms:W3CDTF">2016-03-17T13:45:52Z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